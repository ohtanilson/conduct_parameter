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03259D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\documentclass</w:t>
      </w:r>
      <w:r w:rsidRPr="00AD1E2D">
        <w:rPr>
          <w:rFonts w:ascii="Courier New" w:hAnsi="Courier New"/>
        </w:rPr>
        <w:t>[11pt, a4paper]{article}</w:t>
      </w:r>
    </w:p>
    <w:p w14:paraId="6FC6AD3B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\usepackage[utf8]{inputenc}</w:t>
      </w:r>
    </w:p>
    <w:p w14:paraId="33F0AF4A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\usepackage{amsmath,setspace,geometry}</w:t>
      </w:r>
    </w:p>
    <w:p w14:paraId="3381714A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\usepackage{amsthm}</w:t>
      </w:r>
    </w:p>
    <w:p w14:paraId="07E401B2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\usepackage{amsfonts}</w:t>
      </w:r>
    </w:p>
    <w:p w14:paraId="5121CD06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\usepackage[shortlabels]{enumitem}</w:t>
      </w:r>
    </w:p>
    <w:p w14:paraId="18C34456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\usepackage{rotating}</w:t>
      </w:r>
    </w:p>
    <w:p w14:paraId="162152F7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\usepackage{pdflscape}</w:t>
      </w:r>
    </w:p>
    <w:p w14:paraId="1778784B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\usepackage{graphicx}</w:t>
      </w:r>
    </w:p>
    <w:p w14:paraId="03AB8F52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\usepackage{bbm}</w:t>
      </w:r>
    </w:p>
    <w:p w14:paraId="67A5E77F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\usepackage[dvipsnames]{xcolor}</w:t>
      </w:r>
    </w:p>
    <w:p w14:paraId="62AEE181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\usepackage[colorlinks=true, linkcolor= BrickRed, citecolor = BrickRed, filecolor = BrickRed, urlcolor = BrickRed, hypertexnames = true]{hyperref}</w:t>
      </w:r>
    </w:p>
    <w:p w14:paraId="6A0E010E" w14:textId="0F2D2A5E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\usepackage[]{natbib}</w:t>
      </w:r>
      <w:r w:rsidRPr="00AD1E2D">
        <w:rPr>
          <w:rFonts w:ascii="Courier New" w:hAnsi="Courier New"/>
        </w:rPr>
        <w:t xml:space="preserve"> </w:t>
      </w:r>
    </w:p>
    <w:p w14:paraId="364B6535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\bibpunct[:]{(}{)}{,}{a}{}{,}</w:t>
      </w:r>
    </w:p>
    <w:p w14:paraId="0576640B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\geomet</w:t>
      </w:r>
      <w:r w:rsidRPr="00AD1E2D">
        <w:rPr>
          <w:rFonts w:ascii="Courier New" w:hAnsi="Courier New"/>
        </w:rPr>
        <w:t>ry{left = 1.0in,right = 1.0in,top = 1.0in,bottom = 1.0in}</w:t>
      </w:r>
    </w:p>
    <w:p w14:paraId="29E8BFE8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\usepackage[english]{babel}</w:t>
      </w:r>
    </w:p>
    <w:p w14:paraId="6116ECD0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\usepackage{float}</w:t>
      </w:r>
    </w:p>
    <w:p w14:paraId="4787D6FB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\usepackage{caption}</w:t>
      </w:r>
    </w:p>
    <w:p w14:paraId="414F38D8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\usepackage{subcaption}</w:t>
      </w:r>
    </w:p>
    <w:p w14:paraId="17449242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\usepackage{booktabs}</w:t>
      </w:r>
    </w:p>
    <w:p w14:paraId="3CABB502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\usepackage{pdfpages}</w:t>
      </w:r>
    </w:p>
    <w:p w14:paraId="224BEF10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\usepackage{threeparttable}</w:t>
      </w:r>
    </w:p>
    <w:p w14:paraId="561EEA6A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\usepackage{lscape}</w:t>
      </w:r>
    </w:p>
    <w:p w14:paraId="7B13C7C9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\usepackage{bm</w:t>
      </w:r>
      <w:r w:rsidRPr="00AD1E2D">
        <w:rPr>
          <w:rFonts w:ascii="Courier New" w:hAnsi="Courier New"/>
        </w:rPr>
        <w:t>}</w:t>
      </w:r>
    </w:p>
    <w:p w14:paraId="40E45DB6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\setstretch{1.4}</w:t>
      </w:r>
    </w:p>
    <w:p w14:paraId="13EBD3FB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%\usepackage[tablesfirst,nolists]{endfloat}</w:t>
      </w:r>
    </w:p>
    <w:p w14:paraId="592FF4E3" w14:textId="77777777" w:rsidR="008039DA" w:rsidRPr="00AD1E2D" w:rsidRDefault="008039DA" w:rsidP="00AD1E2D">
      <w:pPr>
        <w:pStyle w:val="PlainText"/>
        <w:rPr>
          <w:rFonts w:ascii="Courier New" w:hAnsi="Courier New"/>
        </w:rPr>
      </w:pPr>
    </w:p>
    <w:p w14:paraId="1FD284DB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\newtheorem{theorem}{Theorem}</w:t>
      </w:r>
    </w:p>
    <w:p w14:paraId="6A3F779C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\newtheorem{assumption}{Assumption}</w:t>
      </w:r>
    </w:p>
    <w:p w14:paraId="1FDC8267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\newtheorem{lemma}{Lemma}</w:t>
      </w:r>
    </w:p>
    <w:p w14:paraId="69835E04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\newtheorem{definition}{Definition}</w:t>
      </w:r>
    </w:p>
    <w:p w14:paraId="6FBAACEC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\newtheorem{proposition}{Proposition}</w:t>
      </w:r>
    </w:p>
    <w:p w14:paraId="6788C208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\newtheorem{claim}{Claim}</w:t>
      </w:r>
    </w:p>
    <w:p w14:paraId="0488A71E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\newtheorem{corollary}{Corollary}</w:t>
      </w:r>
    </w:p>
    <w:p w14:paraId="097FE732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\newtheorem{example}{Example}</w:t>
      </w:r>
    </w:p>
    <w:p w14:paraId="0AD50C9C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\DeclareMathOperator{\rank}{rank}</w:t>
      </w:r>
    </w:p>
    <w:p w14:paraId="2A516CED" w14:textId="77777777" w:rsidR="008039DA" w:rsidRPr="00AD1E2D" w:rsidRDefault="008039DA" w:rsidP="00AD1E2D">
      <w:pPr>
        <w:pStyle w:val="PlainText"/>
        <w:rPr>
          <w:rFonts w:ascii="Courier New" w:hAnsi="Courier New"/>
        </w:rPr>
      </w:pPr>
    </w:p>
    <w:p w14:paraId="10CC990A" w14:textId="77777777" w:rsidR="008039DA" w:rsidRPr="00AD1E2D" w:rsidRDefault="008039DA" w:rsidP="00AD1E2D">
      <w:pPr>
        <w:pStyle w:val="PlainText"/>
        <w:rPr>
          <w:rFonts w:ascii="Courier New" w:hAnsi="Courier New"/>
        </w:rPr>
      </w:pPr>
    </w:p>
    <w:p w14:paraId="1417DF6A" w14:textId="5D960B39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\title{Resolving </w:t>
      </w:r>
      <w:del w:id="0" w:author="Author" w:date="2023-04-07T17:14:00Z">
        <w:r w:rsidR="00DB6C85">
          <w:delText>A</w:delText>
        </w:r>
      </w:del>
      <w:ins w:id="1" w:author="Author" w:date="2023-04-07T17:14:00Z">
        <w:r w:rsidR="0040347B">
          <w:rPr>
            <w:rFonts w:ascii="Courier New" w:hAnsi="Courier New" w:cs="Courier New"/>
          </w:rPr>
          <w:t>the</w:t>
        </w:r>
      </w:ins>
      <w:r w:rsidR="0040347B" w:rsidRPr="00AD1E2D">
        <w:rPr>
          <w:rFonts w:ascii="Courier New" w:hAnsi="Courier New"/>
        </w:rPr>
        <w:t xml:space="preserve"> </w:t>
      </w:r>
      <w:r w:rsidRPr="00AD1E2D">
        <w:rPr>
          <w:rFonts w:ascii="Courier New" w:hAnsi="Courier New"/>
        </w:rPr>
        <w:t xml:space="preserve">Conflict on Conduct Parameter Estimation in Homogeneous Good Markets </w:t>
      </w:r>
      <w:r w:rsidR="00DB6C85">
        <w:t>between</w:t>
      </w:r>
      <w:r w:rsidR="00CE6142" w:rsidRPr="00AD1E2D">
        <w:rPr>
          <w:rFonts w:ascii="Courier New" w:hAnsi="Courier New"/>
        </w:rPr>
        <w:t xml:space="preserve"> </w:t>
      </w:r>
      <w:r w:rsidRPr="00AD1E2D">
        <w:rPr>
          <w:rFonts w:ascii="Courier New" w:hAnsi="Courier New"/>
        </w:rPr>
        <w:t>Breshnahan (1982) and Perloff and Shen (2012)}</w:t>
      </w:r>
    </w:p>
    <w:p w14:paraId="72E2A39F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\author{Yuri Matsumura\footnote{Department of Economics, Rice University. Matsumura: \texttt{\href{mailto:Yuri.Matsumura@rice.edu}{Yuri.Matsumura@rice.edu}}} \and Suguru Otani \footnote{Department of Economics, Rice University. Otani: \texttt{\href{mailto:</w:t>
      </w:r>
      <w:r w:rsidRPr="00AD1E2D">
        <w:rPr>
          <w:rFonts w:ascii="Courier New" w:hAnsi="Courier New"/>
        </w:rPr>
        <w:t>so19@rice.edu}{so19@rice.edu}}\\</w:t>
      </w:r>
    </w:p>
    <w:p w14:paraId="7BABFADA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Declarations of interest: none}}</w:t>
      </w:r>
    </w:p>
    <w:p w14:paraId="0FC37336" w14:textId="77777777" w:rsidR="008039DA" w:rsidRPr="00AD1E2D" w:rsidRDefault="008039DA" w:rsidP="00AD1E2D">
      <w:pPr>
        <w:pStyle w:val="PlainText"/>
        <w:rPr>
          <w:rFonts w:ascii="Courier New" w:hAnsi="Courier New"/>
        </w:rPr>
      </w:pPr>
    </w:p>
    <w:p w14:paraId="58279563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\begin{document}</w:t>
      </w:r>
    </w:p>
    <w:p w14:paraId="019AEEB4" w14:textId="77777777" w:rsidR="008039DA" w:rsidRPr="00AD1E2D" w:rsidRDefault="008039DA" w:rsidP="00AD1E2D">
      <w:pPr>
        <w:pStyle w:val="PlainText"/>
        <w:rPr>
          <w:rFonts w:ascii="Courier New" w:hAnsi="Courier New"/>
        </w:rPr>
      </w:pPr>
    </w:p>
    <w:p w14:paraId="2FC42CE8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\maketitle</w:t>
      </w:r>
    </w:p>
    <w:p w14:paraId="13FB9EFF" w14:textId="77777777" w:rsidR="008039DA" w:rsidRPr="00AD1E2D" w:rsidRDefault="008039DA" w:rsidP="00AD1E2D">
      <w:pPr>
        <w:pStyle w:val="PlainText"/>
        <w:rPr>
          <w:rFonts w:ascii="Courier New" w:hAnsi="Courier New"/>
        </w:rPr>
      </w:pPr>
    </w:p>
    <w:p w14:paraId="370F4C08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lastRenderedPageBreak/>
        <w:t>\begin{abstract}</w:t>
      </w:r>
    </w:p>
    <w:p w14:paraId="60E49141" w14:textId="45E86F26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    We revisit </w:t>
      </w:r>
      <w:del w:id="2" w:author="Author" w:date="2023-04-07T17:14:00Z">
        <w:r w:rsidR="00DB6C85">
          <w:delText xml:space="preserve">the </w:delText>
        </w:r>
      </w:del>
      <w:r w:rsidRPr="00AD1E2D">
        <w:rPr>
          <w:rFonts w:ascii="Courier New" w:hAnsi="Courier New"/>
        </w:rPr>
        <w:t xml:space="preserve">conduct parameter estimation in homogeneous </w:t>
      </w:r>
      <w:del w:id="3" w:author="Author" w:date="2023-04-07T17:14:00Z">
        <w:r w:rsidR="00DB6C85">
          <w:delText>good</w:delText>
        </w:r>
      </w:del>
      <w:ins w:id="4" w:author="Author" w:date="2023-04-07T17:14:00Z">
        <w:r w:rsidR="00CE6142" w:rsidRPr="0040347B">
          <w:rPr>
            <w:rFonts w:ascii="Courier New" w:hAnsi="Courier New" w:cs="Courier New"/>
          </w:rPr>
          <w:t>goo</w:t>
        </w:r>
        <w:r w:rsidR="00CE6142">
          <w:rPr>
            <w:rFonts w:ascii="Courier New" w:hAnsi="Courier New" w:cs="Courier New"/>
          </w:rPr>
          <w:t>ds</w:t>
        </w:r>
      </w:ins>
      <w:r w:rsidR="00CE6142" w:rsidRPr="00AD1E2D">
        <w:rPr>
          <w:rFonts w:ascii="Courier New" w:hAnsi="Courier New"/>
        </w:rPr>
        <w:t xml:space="preserve"> </w:t>
      </w:r>
      <w:r w:rsidRPr="00AD1E2D">
        <w:rPr>
          <w:rFonts w:ascii="Courier New" w:hAnsi="Courier New"/>
        </w:rPr>
        <w:t xml:space="preserve">markets to resolve </w:t>
      </w:r>
      <w:del w:id="5" w:author="Author" w:date="2023-04-07T17:14:00Z">
        <w:r w:rsidR="00DB6C85">
          <w:delText>a</w:delText>
        </w:r>
      </w:del>
      <w:ins w:id="6" w:author="Author" w:date="2023-04-07T17:14:00Z">
        <w:r w:rsidR="00CE6142">
          <w:rPr>
            <w:rFonts w:ascii="Courier New" w:hAnsi="Courier New" w:cs="Courier New"/>
          </w:rPr>
          <w:t>the</w:t>
        </w:r>
      </w:ins>
      <w:r w:rsidR="00CE6142" w:rsidRPr="00AD1E2D">
        <w:rPr>
          <w:rFonts w:ascii="Courier New" w:hAnsi="Courier New"/>
        </w:rPr>
        <w:t xml:space="preserve"> </w:t>
      </w:r>
      <w:r w:rsidRPr="00AD1E2D">
        <w:rPr>
          <w:rFonts w:ascii="Courier New" w:hAnsi="Courier New"/>
        </w:rPr>
        <w:t>conflict between \citet{bresnahan1982oligop</w:t>
      </w:r>
      <w:r w:rsidRPr="00AD1E2D">
        <w:rPr>
          <w:rFonts w:ascii="Courier New" w:hAnsi="Courier New"/>
        </w:rPr>
        <w:t xml:space="preserve">oly} and \cite{perloff2012collinearity} </w:t>
      </w:r>
      <w:del w:id="7" w:author="Author" w:date="2023-04-07T17:14:00Z">
        <w:r w:rsidR="00DB6C85">
          <w:delText>about</w:delText>
        </w:r>
      </w:del>
      <w:ins w:id="8" w:author="Author" w:date="2023-04-07T17:14:00Z">
        <w:r w:rsidR="00CE6142">
          <w:rPr>
            <w:rFonts w:ascii="Courier New" w:hAnsi="Courier New" w:cs="Courier New"/>
          </w:rPr>
          <w:t>regarding</w:t>
        </w:r>
      </w:ins>
      <w:r w:rsidR="00CE6142" w:rsidRPr="00AD1E2D">
        <w:rPr>
          <w:rFonts w:ascii="Courier New" w:hAnsi="Courier New"/>
        </w:rPr>
        <w:t xml:space="preserve"> </w:t>
      </w:r>
      <w:r w:rsidRPr="00AD1E2D">
        <w:rPr>
          <w:rFonts w:ascii="Courier New" w:hAnsi="Courier New"/>
        </w:rPr>
        <w:t xml:space="preserve">the identification and the accuracy </w:t>
      </w:r>
      <w:r w:rsidRPr="00AD1E2D">
        <w:rPr>
          <w:rFonts w:ascii="Courier New" w:hAnsi="Courier New"/>
        </w:rPr>
        <w:t xml:space="preserve">of </w:t>
      </w:r>
      <w:del w:id="9" w:author="Author" w:date="2023-04-07T17:14:00Z">
        <w:r w:rsidR="00DB6C85">
          <w:delText xml:space="preserve">the estimation of the </w:delText>
        </w:r>
      </w:del>
      <w:r w:rsidRPr="00AD1E2D">
        <w:rPr>
          <w:rFonts w:ascii="Courier New" w:hAnsi="Courier New"/>
        </w:rPr>
        <w:t>conduct parameter</w:t>
      </w:r>
      <w:ins w:id="10" w:author="Author" w:date="2023-04-07T17:14:00Z">
        <w:r w:rsidR="00CE6142" w:rsidRPr="00CE6142">
          <w:rPr>
            <w:rFonts w:ascii="Courier New" w:hAnsi="Courier New" w:cs="Courier New"/>
          </w:rPr>
          <w:t xml:space="preserve"> </w:t>
        </w:r>
        <w:r w:rsidR="00CE6142" w:rsidRPr="0040347B">
          <w:rPr>
            <w:rFonts w:ascii="Courier New" w:hAnsi="Courier New" w:cs="Courier New"/>
          </w:rPr>
          <w:t>estimation</w:t>
        </w:r>
      </w:ins>
      <w:r w:rsidRPr="00AD1E2D">
        <w:rPr>
          <w:rFonts w:ascii="Courier New" w:hAnsi="Courier New"/>
        </w:rPr>
        <w:t>.</w:t>
      </w:r>
    </w:p>
    <w:p w14:paraId="3BA55191" w14:textId="4C5F5D28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    We point out that the proof of \citet{perloff2012collinearity} is incorrect and </w:t>
      </w:r>
      <w:del w:id="11" w:author="Author" w:date="2023-04-07T17:14:00Z">
        <w:r w:rsidR="00DB6C85">
          <w:delText>that the</w:delText>
        </w:r>
      </w:del>
      <w:ins w:id="12" w:author="Author" w:date="2023-04-07T17:14:00Z">
        <w:r w:rsidR="00CE6142">
          <w:rPr>
            <w:rFonts w:ascii="Courier New" w:hAnsi="Courier New" w:cs="Courier New"/>
          </w:rPr>
          <w:t>its</w:t>
        </w:r>
      </w:ins>
      <w:r w:rsidRPr="00AD1E2D">
        <w:rPr>
          <w:rFonts w:ascii="Courier New" w:hAnsi="Courier New"/>
        </w:rPr>
        <w:t xml:space="preserve"> simulation setting </w:t>
      </w:r>
      <w:del w:id="13" w:author="Author" w:date="2023-04-07T17:14:00Z">
        <w:r w:rsidR="00DB6C85">
          <w:delText xml:space="preserve">in \citet{perloff2012collinearity} </w:delText>
        </w:r>
      </w:del>
      <w:r w:rsidRPr="00AD1E2D">
        <w:rPr>
          <w:rFonts w:ascii="Courier New" w:hAnsi="Courier New"/>
        </w:rPr>
        <w:t>is not valid.</w:t>
      </w:r>
      <w:del w:id="14" w:author="Author" w:date="2023-04-07T17:14:00Z">
        <w:r w:rsidR="00DB6C85">
          <w:delText xml:space="preserve"> </w:delText>
        </w:r>
      </w:del>
    </w:p>
    <w:p w14:paraId="5036F12E" w14:textId="7F4A42A5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    Our simulation shows that the estimation becomes accurate </w:t>
      </w:r>
      <w:del w:id="15" w:author="Author" w:date="2023-04-07T17:14:00Z">
        <w:r w:rsidR="00DB6C85">
          <w:delText>by</w:delText>
        </w:r>
      </w:del>
      <w:ins w:id="16" w:author="Author" w:date="2023-04-07T17:14:00Z">
        <w:r w:rsidR="00CE6142">
          <w:rPr>
            <w:rFonts w:ascii="Courier New" w:hAnsi="Courier New" w:cs="Courier New"/>
          </w:rPr>
          <w:t>when</w:t>
        </w:r>
      </w:ins>
      <w:r w:rsidR="00CE6142" w:rsidRPr="00AD1E2D">
        <w:rPr>
          <w:rFonts w:ascii="Courier New" w:hAnsi="Courier New"/>
        </w:rPr>
        <w:t xml:space="preserve"> </w:t>
      </w:r>
      <w:r w:rsidRPr="00AD1E2D">
        <w:rPr>
          <w:rFonts w:ascii="Courier New" w:hAnsi="Courier New"/>
        </w:rPr>
        <w:t>properly adding demand shifters in the supply estimation and increasing the sample size.</w:t>
      </w:r>
      <w:del w:id="17" w:author="Author" w:date="2023-04-07T17:14:00Z">
        <w:r w:rsidR="00DB6C85">
          <w:delText xml:space="preserve"> </w:delText>
        </w:r>
      </w:del>
    </w:p>
    <w:p w14:paraId="66CF52D1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    Therefore, we support </w:t>
      </w:r>
      <w:r w:rsidRPr="00AD1E2D">
        <w:rPr>
          <w:rFonts w:ascii="Courier New" w:hAnsi="Courier New"/>
        </w:rPr>
        <w:t>\citet{bresnahan1982oligopoly}</w:t>
      </w:r>
      <w:commentRangeStart w:id="18"/>
      <w:r w:rsidRPr="00AD1E2D">
        <w:rPr>
          <w:rFonts w:ascii="Courier New" w:hAnsi="Courier New"/>
        </w:rPr>
        <w:t>.</w:t>
      </w:r>
      <w:commentRangeEnd w:id="18"/>
      <w:r w:rsidR="00CE6142">
        <w:rPr>
          <w:rStyle w:val="CommentReference"/>
          <w:rFonts w:asciiTheme="minorHAnsi" w:hAnsiTheme="minorHAnsi"/>
        </w:rPr>
        <w:commentReference w:id="18"/>
      </w:r>
    </w:p>
    <w:p w14:paraId="3AA9055A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\end{abstract}</w:t>
      </w:r>
    </w:p>
    <w:p w14:paraId="013F16FB" w14:textId="77777777" w:rsidR="008039DA" w:rsidRPr="00AD1E2D" w:rsidRDefault="008039DA" w:rsidP="00AD1E2D">
      <w:pPr>
        <w:pStyle w:val="PlainText"/>
        <w:rPr>
          <w:rFonts w:ascii="Courier New" w:hAnsi="Courier New"/>
        </w:rPr>
      </w:pPr>
    </w:p>
    <w:p w14:paraId="6C614105" w14:textId="77777777" w:rsidR="008039DA" w:rsidRPr="00AD1E2D" w:rsidRDefault="008039DA" w:rsidP="00AD1E2D">
      <w:pPr>
        <w:pStyle w:val="PlainText"/>
        <w:rPr>
          <w:rFonts w:ascii="Courier New" w:hAnsi="Courier New"/>
        </w:rPr>
      </w:pPr>
    </w:p>
    <w:p w14:paraId="6A08529A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\section{Introduction}</w:t>
      </w:r>
    </w:p>
    <w:p w14:paraId="5C55D801" w14:textId="5EEBB03F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Measuring competitiveness is one of the important tasks in </w:t>
      </w:r>
      <w:del w:id="19" w:author="Author" w:date="2023-04-07T17:14:00Z">
        <w:r w:rsidR="00DB6C85">
          <w:delText>Empirical Industrial Organization</w:delText>
        </w:r>
      </w:del>
      <w:ins w:id="20" w:author="Author" w:date="2023-04-07T17:14:00Z">
        <w:r w:rsidR="00471A5E">
          <w:rPr>
            <w:rFonts w:ascii="Courier New" w:hAnsi="Courier New" w:cs="Courier New"/>
          </w:rPr>
          <w:t>e</w:t>
        </w:r>
        <w:r w:rsidR="00471A5E" w:rsidRPr="0040347B">
          <w:rPr>
            <w:rFonts w:ascii="Courier New" w:hAnsi="Courier New" w:cs="Courier New"/>
          </w:rPr>
          <w:t xml:space="preserve">mpirical </w:t>
        </w:r>
        <w:r w:rsidR="00471A5E">
          <w:rPr>
            <w:rFonts w:ascii="Courier New" w:hAnsi="Courier New" w:cs="Courier New"/>
          </w:rPr>
          <w:t>i</w:t>
        </w:r>
        <w:r w:rsidR="00471A5E" w:rsidRPr="0040347B">
          <w:rPr>
            <w:rFonts w:ascii="Courier New" w:hAnsi="Courier New" w:cs="Courier New"/>
          </w:rPr>
          <w:t xml:space="preserve">ndustrial </w:t>
        </w:r>
        <w:r w:rsidR="00471A5E">
          <w:rPr>
            <w:rFonts w:ascii="Courier New" w:hAnsi="Courier New" w:cs="Courier New"/>
          </w:rPr>
          <w:t>o</w:t>
        </w:r>
        <w:r w:rsidR="00471A5E" w:rsidRPr="0040347B">
          <w:rPr>
            <w:rFonts w:ascii="Courier New" w:hAnsi="Courier New" w:cs="Courier New"/>
          </w:rPr>
          <w:t>rganization</w:t>
        </w:r>
      </w:ins>
      <w:r w:rsidR="00471A5E" w:rsidRPr="00AD1E2D">
        <w:rPr>
          <w:rFonts w:ascii="Courier New" w:hAnsi="Courier New"/>
        </w:rPr>
        <w:t xml:space="preserve"> </w:t>
      </w:r>
      <w:r w:rsidRPr="00AD1E2D">
        <w:rPr>
          <w:rFonts w:ascii="Courier New" w:hAnsi="Courier New"/>
        </w:rPr>
        <w:t>literature.</w:t>
      </w:r>
    </w:p>
    <w:p w14:paraId="644C7414" w14:textId="1CE998D3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Conduct parameter </w:t>
      </w:r>
      <w:ins w:id="21" w:author="Author" w:date="2023-04-07T17:14:00Z">
        <w:r w:rsidR="00471A5E">
          <w:rPr>
            <w:rFonts w:ascii="Courier New" w:hAnsi="Courier New" w:cs="Courier New"/>
          </w:rPr>
          <w:t xml:space="preserve">estimation </w:t>
        </w:r>
      </w:ins>
      <w:r w:rsidRPr="00AD1E2D">
        <w:rPr>
          <w:rFonts w:ascii="Courier New" w:hAnsi="Courier New"/>
        </w:rPr>
        <w:t xml:space="preserve">is </w:t>
      </w:r>
      <w:del w:id="22" w:author="Author" w:date="2023-04-07T17:14:00Z">
        <w:r w:rsidR="00DB6C85">
          <w:delText>regarded as</w:delText>
        </w:r>
      </w:del>
      <w:ins w:id="23" w:author="Author" w:date="2023-04-07T17:14:00Z">
        <w:r w:rsidR="00471A5E">
          <w:rPr>
            <w:rFonts w:ascii="Courier New" w:hAnsi="Courier New" w:cs="Courier New"/>
          </w:rPr>
          <w:t>considered to be</w:t>
        </w:r>
      </w:ins>
      <w:r w:rsidR="00471A5E" w:rsidRPr="00AD1E2D">
        <w:rPr>
          <w:rFonts w:ascii="Courier New" w:hAnsi="Courier New"/>
        </w:rPr>
        <w:t xml:space="preserve"> </w:t>
      </w:r>
      <w:r w:rsidRPr="00AD1E2D">
        <w:rPr>
          <w:rFonts w:ascii="Courier New" w:hAnsi="Courier New"/>
        </w:rPr>
        <w:t>a useful measure of competitiveness.</w:t>
      </w:r>
      <w:del w:id="24" w:author="Author" w:date="2023-04-07T17:14:00Z">
        <w:r w:rsidR="00DB6C85">
          <w:delText xml:space="preserve"> </w:delText>
        </w:r>
      </w:del>
    </w:p>
    <w:p w14:paraId="640E1BAC" w14:textId="4898A70D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However, it cannot be </w:t>
      </w:r>
      <w:ins w:id="25" w:author="Author" w:date="2023-04-07T17:14:00Z">
        <w:r w:rsidR="00471A5E" w:rsidRPr="0040347B">
          <w:rPr>
            <w:rFonts w:ascii="Courier New" w:hAnsi="Courier New" w:cs="Courier New"/>
          </w:rPr>
          <w:t xml:space="preserve">directly </w:t>
        </w:r>
      </w:ins>
      <w:r w:rsidRPr="00AD1E2D">
        <w:rPr>
          <w:rFonts w:ascii="Courier New" w:hAnsi="Courier New"/>
        </w:rPr>
        <w:t xml:space="preserve">measured </w:t>
      </w:r>
      <w:del w:id="26" w:author="Author" w:date="2023-04-07T17:14:00Z">
        <w:r w:rsidR="00DB6C85">
          <w:delText xml:space="preserve">directly </w:delText>
        </w:r>
      </w:del>
      <w:r w:rsidRPr="00AD1E2D">
        <w:rPr>
          <w:rFonts w:ascii="Courier New" w:hAnsi="Courier New"/>
        </w:rPr>
        <w:t>from data because data usually lack information about marginal cost.</w:t>
      </w:r>
    </w:p>
    <w:p w14:paraId="0C4891B8" w14:textId="2F951713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Therefore, </w:t>
      </w:r>
      <w:del w:id="27" w:author="Author" w:date="2023-04-07T17:14:00Z">
        <w:r w:rsidR="00DB6C85">
          <w:delText xml:space="preserve">the </w:delText>
        </w:r>
      </w:del>
      <w:r w:rsidRPr="00AD1E2D">
        <w:rPr>
          <w:rFonts w:ascii="Courier New" w:hAnsi="Courier New"/>
        </w:rPr>
        <w:t xml:space="preserve">researchers </w:t>
      </w:r>
      <w:del w:id="28" w:author="Author" w:date="2023-04-07T17:14:00Z">
        <w:r w:rsidR="00DB6C85">
          <w:delText>have tried</w:delText>
        </w:r>
      </w:del>
      <w:ins w:id="29" w:author="Author" w:date="2023-04-07T17:14:00Z">
        <w:r w:rsidR="00471A5E">
          <w:rPr>
            <w:rFonts w:ascii="Courier New" w:hAnsi="Courier New" w:cs="Courier New"/>
          </w:rPr>
          <w:t>endeavor</w:t>
        </w:r>
      </w:ins>
      <w:r w:rsidR="00471A5E" w:rsidRPr="00AD1E2D">
        <w:rPr>
          <w:rFonts w:ascii="Courier New" w:hAnsi="Courier New"/>
        </w:rPr>
        <w:t xml:space="preserve"> </w:t>
      </w:r>
      <w:r w:rsidRPr="00AD1E2D">
        <w:rPr>
          <w:rFonts w:ascii="Courier New" w:hAnsi="Courier New"/>
        </w:rPr>
        <w:t xml:space="preserve">to identify and estimate </w:t>
      </w:r>
      <w:del w:id="30" w:author="Author" w:date="2023-04-07T17:14:00Z">
        <w:r w:rsidR="00DB6C85">
          <w:delText xml:space="preserve">the </w:delText>
        </w:r>
      </w:del>
      <w:r w:rsidRPr="00AD1E2D">
        <w:rPr>
          <w:rFonts w:ascii="Courier New" w:hAnsi="Courier New"/>
        </w:rPr>
        <w:t xml:space="preserve">conduct </w:t>
      </w:r>
      <w:del w:id="31" w:author="Author" w:date="2023-04-07T17:14:00Z">
        <w:r w:rsidR="00DB6C85">
          <w:delText>parameter</w:delText>
        </w:r>
      </w:del>
      <w:ins w:id="32" w:author="Author" w:date="2023-04-07T17:14:00Z">
        <w:r w:rsidR="00471A5E" w:rsidRPr="0040347B">
          <w:rPr>
            <w:rFonts w:ascii="Courier New" w:hAnsi="Courier New" w:cs="Courier New"/>
          </w:rPr>
          <w:t>paramete</w:t>
        </w:r>
        <w:r w:rsidR="00471A5E">
          <w:rPr>
            <w:rFonts w:ascii="Courier New" w:hAnsi="Courier New" w:cs="Courier New"/>
          </w:rPr>
          <w:t>rs</w:t>
        </w:r>
      </w:ins>
      <w:r w:rsidRPr="00AD1E2D">
        <w:rPr>
          <w:rFonts w:ascii="Courier New" w:hAnsi="Courier New"/>
        </w:rPr>
        <w:t>.</w:t>
      </w:r>
    </w:p>
    <w:p w14:paraId="570AF976" w14:textId="77777777" w:rsidR="008039DA" w:rsidRPr="00AD1E2D" w:rsidRDefault="008039DA" w:rsidP="00AD1E2D">
      <w:pPr>
        <w:pStyle w:val="PlainText"/>
        <w:rPr>
          <w:rFonts w:ascii="Courier New" w:hAnsi="Courier New"/>
        </w:rPr>
      </w:pPr>
    </w:p>
    <w:p w14:paraId="5B1117DB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There are two conflicting results regarding the conduct parameter estimation in homogeneous good markets in linear demand and marginal cost systems.</w:t>
      </w:r>
    </w:p>
    <w:p w14:paraId="68366D6E" w14:textId="77777777" w:rsidR="00DB6C85" w:rsidRDefault="00DB6C85" w:rsidP="00DB6C85">
      <w:pPr>
        <w:rPr>
          <w:del w:id="33" w:author="Author" w:date="2023-04-07T17:14:00Z"/>
        </w:rPr>
      </w:pPr>
      <w:del w:id="34" w:author="Author" w:date="2023-04-07T17:14:00Z">
        <w:r>
          <w:delText>On the one hand</w:delText>
        </w:r>
      </w:del>
      <w:ins w:id="35" w:author="Author" w:date="2023-04-07T17:14:00Z">
        <w:r w:rsidR="00471A5E">
          <w:rPr>
            <w:rFonts w:ascii="Courier New" w:hAnsi="Courier New" w:cs="Courier New"/>
          </w:rPr>
          <w:t>First</w:t>
        </w:r>
      </w:ins>
      <w:r w:rsidR="00FF16EE" w:rsidRPr="00AD1E2D">
        <w:rPr>
          <w:rFonts w:ascii="Courier New" w:hAnsi="Courier New"/>
        </w:rPr>
        <w:t xml:space="preserve">, \citet{bresnahan1982oligopoly} </w:t>
      </w:r>
      <w:del w:id="36" w:author="Author" w:date="2023-04-07T17:14:00Z">
        <w:r>
          <w:delText>shows the identification of</w:delText>
        </w:r>
      </w:del>
      <w:ins w:id="37" w:author="Author" w:date="2023-04-07T17:14:00Z">
        <w:r w:rsidR="00471A5E">
          <w:rPr>
            <w:rFonts w:ascii="Courier New" w:hAnsi="Courier New" w:cs="Courier New"/>
          </w:rPr>
          <w:t>proposes an approach</w:t>
        </w:r>
        <w:r w:rsidR="00471A5E" w:rsidRPr="0040347B">
          <w:rPr>
            <w:rFonts w:ascii="Courier New" w:hAnsi="Courier New" w:cs="Courier New"/>
          </w:rPr>
          <w:t xml:space="preserve"> </w:t>
        </w:r>
        <w:r w:rsidR="00471A5E">
          <w:rPr>
            <w:rFonts w:ascii="Courier New" w:hAnsi="Courier New" w:cs="Courier New"/>
          </w:rPr>
          <w:t>for</w:t>
        </w:r>
        <w:r w:rsidR="00471A5E" w:rsidRPr="0040347B">
          <w:rPr>
            <w:rFonts w:ascii="Courier New" w:hAnsi="Courier New" w:cs="Courier New"/>
          </w:rPr>
          <w:t xml:space="preserve"> identif</w:t>
        </w:r>
        <w:r w:rsidR="00471A5E">
          <w:rPr>
            <w:rFonts w:ascii="Courier New" w:hAnsi="Courier New" w:cs="Courier New"/>
          </w:rPr>
          <w:t>ying</w:t>
        </w:r>
      </w:ins>
      <w:r w:rsidR="00471A5E" w:rsidRPr="00AD1E2D">
        <w:rPr>
          <w:rFonts w:ascii="Courier New" w:hAnsi="Courier New"/>
        </w:rPr>
        <w:t xml:space="preserve"> </w:t>
      </w:r>
      <w:r w:rsidR="00FF16EE" w:rsidRPr="00AD1E2D">
        <w:rPr>
          <w:rFonts w:ascii="Courier New" w:hAnsi="Courier New"/>
        </w:rPr>
        <w:t>the conduct parameter</w:t>
      </w:r>
      <w:del w:id="38" w:author="Author" w:date="2023-04-07T17:14:00Z">
        <w:r>
          <w:delText>.</w:delText>
        </w:r>
      </w:del>
    </w:p>
    <w:p w14:paraId="0A83BCD5" w14:textId="2532AE4D" w:rsidR="008039DA" w:rsidRPr="00AD1E2D" w:rsidRDefault="00DB6C85" w:rsidP="00AD1E2D">
      <w:pPr>
        <w:pStyle w:val="PlainText"/>
        <w:rPr>
          <w:rFonts w:ascii="Courier New" w:hAnsi="Courier New"/>
        </w:rPr>
      </w:pPr>
      <w:del w:id="39" w:author="Author" w:date="2023-04-07T17:14:00Z">
        <w:r>
          <w:delText>The key insight is</w:delText>
        </w:r>
      </w:del>
      <w:r w:rsidR="00471A5E" w:rsidRPr="00AD1E2D">
        <w:rPr>
          <w:rFonts w:ascii="Courier New" w:hAnsi="Courier New"/>
        </w:rPr>
        <w:t xml:space="preserve"> </w:t>
      </w:r>
      <w:r w:rsidR="00FF16EE" w:rsidRPr="00AD1E2D">
        <w:rPr>
          <w:rFonts w:ascii="Courier New" w:hAnsi="Courier New"/>
        </w:rPr>
        <w:t xml:space="preserve">using </w:t>
      </w:r>
      <w:del w:id="40" w:author="Author" w:date="2023-04-07T17:14:00Z">
        <w:r>
          <w:delText>an instrument,</w:delText>
        </w:r>
      </w:del>
      <w:ins w:id="41" w:author="Author" w:date="2023-04-07T17:14:00Z">
        <w:r w:rsidR="00471A5E">
          <w:rPr>
            <w:rFonts w:ascii="Courier New" w:hAnsi="Courier New" w:cs="Courier New"/>
          </w:rPr>
          <w:t>a</w:t>
        </w:r>
        <w:r w:rsidR="00471A5E" w:rsidRPr="0040347B">
          <w:rPr>
            <w:rFonts w:ascii="Courier New" w:hAnsi="Courier New" w:cs="Courier New"/>
          </w:rPr>
          <w:t xml:space="preserve"> </w:t>
        </w:r>
        <w:r w:rsidR="00471A5E">
          <w:rPr>
            <w:rFonts w:ascii="Courier New" w:hAnsi="Courier New" w:cs="Courier New"/>
          </w:rPr>
          <w:t>model</w:t>
        </w:r>
      </w:ins>
      <w:r w:rsidR="00471A5E" w:rsidRPr="00AD1E2D">
        <w:rPr>
          <w:rFonts w:ascii="Courier New" w:hAnsi="Courier New"/>
        </w:rPr>
        <w:t xml:space="preserve"> </w:t>
      </w:r>
      <w:r w:rsidR="00FF16EE" w:rsidRPr="00AD1E2D">
        <w:rPr>
          <w:rFonts w:ascii="Courier New" w:hAnsi="Courier New"/>
        </w:rPr>
        <w:t>called the demand rotation instrument.</w:t>
      </w:r>
    </w:p>
    <w:p w14:paraId="7AEFEEE6" w14:textId="7E2C4995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As the identification is guaranteed, </w:t>
      </w:r>
      <w:del w:id="42" w:author="Author" w:date="2023-04-07T17:14:00Z">
        <w:r w:rsidR="00DB6C85">
          <w:delText xml:space="preserve">we can estimate </w:delText>
        </w:r>
      </w:del>
      <w:r w:rsidR="00FC756C" w:rsidRPr="00AD1E2D">
        <w:rPr>
          <w:rFonts w:ascii="Courier New" w:hAnsi="Courier New"/>
        </w:rPr>
        <w:t xml:space="preserve">the </w:t>
      </w:r>
      <w:r w:rsidRPr="00AD1E2D">
        <w:rPr>
          <w:rFonts w:ascii="Courier New" w:hAnsi="Courier New"/>
        </w:rPr>
        <w:t>conduct parameter</w:t>
      </w:r>
      <w:r w:rsidR="00FC756C" w:rsidRPr="00AD1E2D">
        <w:rPr>
          <w:rFonts w:ascii="Courier New" w:hAnsi="Courier New"/>
        </w:rPr>
        <w:t xml:space="preserve"> </w:t>
      </w:r>
      <w:del w:id="43" w:author="Author" w:date="2023-04-07T17:14:00Z">
        <w:r w:rsidR="00DB6C85">
          <w:delText>by</w:delText>
        </w:r>
      </w:del>
      <w:ins w:id="44" w:author="Author" w:date="2023-04-07T17:14:00Z">
        <w:r w:rsidR="00FC756C">
          <w:rPr>
            <w:rFonts w:ascii="Courier New" w:hAnsi="Courier New" w:cs="Courier New"/>
          </w:rPr>
          <w:t>can be estimated</w:t>
        </w:r>
        <w:r w:rsidRPr="0040347B">
          <w:rPr>
            <w:rFonts w:ascii="Courier New" w:hAnsi="Courier New" w:cs="Courier New"/>
          </w:rPr>
          <w:t xml:space="preserve"> </w:t>
        </w:r>
        <w:r w:rsidR="00FC756C">
          <w:rPr>
            <w:rFonts w:ascii="Courier New" w:hAnsi="Courier New" w:cs="Courier New"/>
          </w:rPr>
          <w:t>using</w:t>
        </w:r>
      </w:ins>
      <w:r w:rsidR="00FC756C" w:rsidRPr="00AD1E2D">
        <w:rPr>
          <w:rFonts w:ascii="Courier New" w:hAnsi="Courier New"/>
        </w:rPr>
        <w:t xml:space="preserve"> </w:t>
      </w:r>
      <w:r w:rsidRPr="00AD1E2D">
        <w:rPr>
          <w:rFonts w:ascii="Courier New" w:hAnsi="Courier New"/>
        </w:rPr>
        <w:t>standard linear regression.</w:t>
      </w:r>
    </w:p>
    <w:p w14:paraId="61ACDE3F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This result is extended to nonlinear cases by \citet{lau1982identifying}</w:t>
      </w:r>
    </w:p>
    <w:p w14:paraId="3FD6F7EB" w14:textId="48345F73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and </w:t>
      </w:r>
      <w:del w:id="45" w:author="Author" w:date="2023-04-07T17:14:00Z">
        <w:r w:rsidR="00DB6C85">
          <w:delText xml:space="preserve">is applied </w:delText>
        </w:r>
      </w:del>
      <w:r w:rsidRPr="00AD1E2D">
        <w:rPr>
          <w:rFonts w:ascii="Courier New" w:hAnsi="Courier New"/>
        </w:rPr>
        <w:t>to</w:t>
      </w:r>
      <w:del w:id="46" w:author="Author" w:date="2023-04-07T17:14:00Z">
        <w:r w:rsidR="00DB6C85">
          <w:delText xml:space="preserve"> the</w:delText>
        </w:r>
      </w:del>
      <w:r w:rsidRPr="00AD1E2D">
        <w:rPr>
          <w:rFonts w:ascii="Courier New" w:hAnsi="Courier New"/>
        </w:rPr>
        <w:t xml:space="preserve"> </w:t>
      </w:r>
      <w:r w:rsidRPr="00AD1E2D">
        <w:rPr>
          <w:rFonts w:ascii="Courier New" w:hAnsi="Courier New"/>
        </w:rPr>
        <w:t>differentiated product markets</w:t>
      </w:r>
      <w:del w:id="47" w:author="Author" w:date="2023-04-07T17:14:00Z">
        <w:r w:rsidR="00DB6C85">
          <w:delText xml:space="preserve"> case</w:delText>
        </w:r>
      </w:del>
      <w:r w:rsidRPr="00AD1E2D">
        <w:rPr>
          <w:rFonts w:ascii="Courier New" w:hAnsi="Courier New"/>
        </w:rPr>
        <w:t xml:space="preserve"> </w:t>
      </w:r>
      <w:r w:rsidRPr="00AD1E2D">
        <w:rPr>
          <w:rFonts w:ascii="Courier New" w:hAnsi="Courier New"/>
        </w:rPr>
        <w:t>by  \citet{nevoIdentificationOligopolySolution1998}.</w:t>
      </w:r>
    </w:p>
    <w:p w14:paraId="34F1D4D4" w14:textId="1C3EA881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%Berry and Haile (2014) also use the insigh</w:t>
      </w:r>
      <w:r w:rsidRPr="00AD1E2D">
        <w:rPr>
          <w:rFonts w:ascii="Courier New" w:hAnsi="Courier New"/>
        </w:rPr>
        <w:t xml:space="preserve">t from Bresnahan (1982) to derive a testable condition for </w:t>
      </w:r>
      <w:del w:id="48" w:author="Author" w:date="2023-04-07T17:14:00Z">
        <w:r w:rsidR="00DB6C85">
          <w:delText>testing</w:delText>
        </w:r>
      </w:del>
      <w:ins w:id="49" w:author="Author" w:date="2023-04-07T17:14:00Z">
        <w:r w:rsidR="00FC756C">
          <w:rPr>
            <w:rFonts w:ascii="Courier New" w:hAnsi="Courier New" w:cs="Courier New"/>
          </w:rPr>
          <w:t>estimating</w:t>
        </w:r>
      </w:ins>
      <w:r w:rsidR="00FC756C" w:rsidRPr="00AD1E2D">
        <w:rPr>
          <w:rFonts w:ascii="Courier New" w:hAnsi="Courier New"/>
        </w:rPr>
        <w:t xml:space="preserve"> </w:t>
      </w:r>
      <w:r w:rsidRPr="00AD1E2D">
        <w:rPr>
          <w:rFonts w:ascii="Courier New" w:hAnsi="Courier New"/>
        </w:rPr>
        <w:t>firm conduct in differential product markets.</w:t>
      </w:r>
    </w:p>
    <w:p w14:paraId="3C7E966B" w14:textId="2AD31BA8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%Backus et al. (2021) and Durlte et al. (2022) develop tests of firm conduct, and Magnolfi and Sullivan (2022) investigate the relat</w:t>
      </w:r>
      <w:r w:rsidRPr="00AD1E2D">
        <w:rPr>
          <w:rFonts w:ascii="Courier New" w:hAnsi="Courier New"/>
        </w:rPr>
        <w:t xml:space="preserve">ionship between the conduct parameter estimation and firm conduct </w:t>
      </w:r>
      <w:del w:id="50" w:author="Author" w:date="2023-04-07T17:14:00Z">
        <w:r w:rsidR="00DB6C85">
          <w:delText>test</w:delText>
        </w:r>
      </w:del>
      <w:ins w:id="51" w:author="Author" w:date="2023-04-07T17:14:00Z">
        <w:r w:rsidR="00DA094A">
          <w:rPr>
            <w:rFonts w:ascii="Courier New" w:hAnsi="Courier New" w:cs="Courier New"/>
          </w:rPr>
          <w:t>approaches</w:t>
        </w:r>
      </w:ins>
      <w:r w:rsidRPr="00AD1E2D">
        <w:rPr>
          <w:rFonts w:ascii="Courier New" w:hAnsi="Courier New"/>
        </w:rPr>
        <w:t>.</w:t>
      </w:r>
    </w:p>
    <w:p w14:paraId="5F5D52B2" w14:textId="77777777" w:rsidR="008039DA" w:rsidRPr="00AD1E2D" w:rsidRDefault="008039DA" w:rsidP="00AD1E2D">
      <w:pPr>
        <w:pStyle w:val="PlainText"/>
        <w:rPr>
          <w:rFonts w:ascii="Courier New" w:hAnsi="Courier New"/>
        </w:rPr>
      </w:pPr>
    </w:p>
    <w:p w14:paraId="1A3A6FFA" w14:textId="6935706B" w:rsidR="008039DA" w:rsidRPr="00AD1E2D" w:rsidRDefault="00DB6C85" w:rsidP="00AD1E2D">
      <w:pPr>
        <w:pStyle w:val="PlainText"/>
        <w:rPr>
          <w:rFonts w:ascii="Courier New" w:hAnsi="Courier New"/>
        </w:rPr>
      </w:pPr>
      <w:del w:id="52" w:author="Author" w:date="2023-04-07T17:14:00Z">
        <w:r>
          <w:delText>On the other hand</w:delText>
        </w:r>
      </w:del>
      <w:ins w:id="53" w:author="Author" w:date="2023-04-07T17:14:00Z">
        <w:r w:rsidR="00FC756C">
          <w:rPr>
            <w:rFonts w:ascii="Courier New" w:hAnsi="Courier New" w:cs="Courier New"/>
          </w:rPr>
          <w:t>In contrast</w:t>
        </w:r>
      </w:ins>
      <w:r w:rsidR="00FF16EE" w:rsidRPr="00AD1E2D">
        <w:rPr>
          <w:rFonts w:ascii="Courier New" w:hAnsi="Courier New"/>
        </w:rPr>
        <w:t xml:space="preserve">, \citet{perloff2012collinearity} (hereafter, PS) </w:t>
      </w:r>
      <w:del w:id="54" w:author="Author" w:date="2023-04-07T17:14:00Z">
        <w:r>
          <w:delText>point out</w:delText>
        </w:r>
      </w:del>
      <w:ins w:id="55" w:author="Author" w:date="2023-04-07T17:14:00Z">
        <w:r w:rsidR="00DA094A">
          <w:rPr>
            <w:rFonts w:ascii="Courier New" w:hAnsi="Courier New" w:cs="Courier New"/>
          </w:rPr>
          <w:t>assert</w:t>
        </w:r>
      </w:ins>
      <w:r w:rsidR="00FF16EE" w:rsidRPr="00AD1E2D">
        <w:rPr>
          <w:rFonts w:ascii="Courier New" w:hAnsi="Courier New"/>
        </w:rPr>
        <w:t xml:space="preserve"> that the linear model considered in \citet{bresnahan1982oligopoly} </w:t>
      </w:r>
      <w:del w:id="56" w:author="Author" w:date="2023-04-07T17:14:00Z">
        <w:r>
          <w:delText>is suffering</w:delText>
        </w:r>
      </w:del>
      <w:ins w:id="57" w:author="Author" w:date="2023-04-07T17:14:00Z">
        <w:r w:rsidR="00FF16EE" w:rsidRPr="0040347B">
          <w:rPr>
            <w:rFonts w:ascii="Courier New" w:hAnsi="Courier New" w:cs="Courier New"/>
          </w:rPr>
          <w:t>suffer</w:t>
        </w:r>
        <w:r w:rsidR="00DA094A">
          <w:rPr>
            <w:rFonts w:ascii="Courier New" w:hAnsi="Courier New" w:cs="Courier New"/>
          </w:rPr>
          <w:t>s</w:t>
        </w:r>
      </w:ins>
      <w:r w:rsidR="00FF16EE" w:rsidRPr="00AD1E2D">
        <w:rPr>
          <w:rFonts w:ascii="Courier New" w:hAnsi="Courier New"/>
        </w:rPr>
        <w:t xml:space="preserve"> from the multicollinearity problem when the error terms in the demand and supply equations are zero, </w:t>
      </w:r>
      <w:del w:id="58" w:author="Author" w:date="2023-04-07T17:14:00Z">
        <w:r>
          <w:delText>which implies</w:delText>
        </w:r>
      </w:del>
      <w:ins w:id="59" w:author="Author" w:date="2023-04-07T17:14:00Z">
        <w:r w:rsidR="00FF16EE" w:rsidRPr="0040347B">
          <w:rPr>
            <w:rFonts w:ascii="Courier New" w:hAnsi="Courier New" w:cs="Courier New"/>
          </w:rPr>
          <w:t>impl</w:t>
        </w:r>
        <w:r w:rsidR="00DA094A">
          <w:rPr>
            <w:rFonts w:ascii="Courier New" w:hAnsi="Courier New" w:cs="Courier New"/>
          </w:rPr>
          <w:t>ying</w:t>
        </w:r>
      </w:ins>
      <w:r w:rsidR="00FF16EE" w:rsidRPr="00AD1E2D">
        <w:rPr>
          <w:rFonts w:ascii="Courier New" w:hAnsi="Courier New"/>
        </w:rPr>
        <w:t xml:space="preserve"> that </w:t>
      </w:r>
      <w:del w:id="60" w:author="Author" w:date="2023-04-07T17:14:00Z">
        <w:r>
          <w:delText xml:space="preserve">the identification of the </w:delText>
        </w:r>
      </w:del>
      <w:r w:rsidR="00DA094A" w:rsidRPr="00AD1E2D">
        <w:rPr>
          <w:rFonts w:ascii="Courier New" w:hAnsi="Courier New"/>
        </w:rPr>
        <w:t>conduct parameter</w:t>
      </w:r>
      <w:ins w:id="61" w:author="Author" w:date="2023-04-07T17:14:00Z">
        <w:r w:rsidR="00DA094A" w:rsidRPr="0040347B">
          <w:rPr>
            <w:rFonts w:ascii="Courier New" w:hAnsi="Courier New" w:cs="Courier New"/>
          </w:rPr>
          <w:t xml:space="preserve"> </w:t>
        </w:r>
        <w:r w:rsidR="00FF16EE" w:rsidRPr="0040347B">
          <w:rPr>
            <w:rFonts w:ascii="Courier New" w:hAnsi="Courier New" w:cs="Courier New"/>
          </w:rPr>
          <w:t>identification</w:t>
        </w:r>
      </w:ins>
      <w:r w:rsidR="00FF16EE" w:rsidRPr="00AD1E2D">
        <w:rPr>
          <w:rFonts w:ascii="Courier New" w:hAnsi="Courier New"/>
        </w:rPr>
        <w:t xml:space="preserve"> </w:t>
      </w:r>
      <w:r w:rsidR="00FF16EE" w:rsidRPr="00AD1E2D">
        <w:rPr>
          <w:rFonts w:ascii="Courier New" w:hAnsi="Courier New"/>
        </w:rPr>
        <w:t>is impossible.</w:t>
      </w:r>
    </w:p>
    <w:p w14:paraId="4EE68038" w14:textId="089BFE9D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PS also </w:t>
      </w:r>
      <w:del w:id="62" w:author="Author" w:date="2023-04-07T17:14:00Z">
        <w:r w:rsidR="00DB6C85">
          <w:delText>show by</w:delText>
        </w:r>
      </w:del>
      <w:ins w:id="63" w:author="Author" w:date="2023-04-07T17:14:00Z">
        <w:r w:rsidR="00DA094A">
          <w:rPr>
            <w:rFonts w:ascii="Courier New" w:hAnsi="Courier New" w:cs="Courier New"/>
          </w:rPr>
          <w:t>use</w:t>
        </w:r>
      </w:ins>
      <w:r w:rsidRPr="00AD1E2D">
        <w:rPr>
          <w:rFonts w:ascii="Courier New" w:hAnsi="Courier New"/>
        </w:rPr>
        <w:t xml:space="preserve"> simulations </w:t>
      </w:r>
      <w:ins w:id="64" w:author="Author" w:date="2023-04-07T17:14:00Z">
        <w:r w:rsidR="00DA094A">
          <w:rPr>
            <w:rFonts w:ascii="Courier New" w:hAnsi="Courier New" w:cs="Courier New"/>
          </w:rPr>
          <w:t xml:space="preserve">to demonstrate </w:t>
        </w:r>
      </w:ins>
      <w:r w:rsidRPr="00AD1E2D">
        <w:rPr>
          <w:rFonts w:ascii="Courier New" w:hAnsi="Courier New"/>
        </w:rPr>
        <w:t>that</w:t>
      </w:r>
      <w:del w:id="65" w:author="Author" w:date="2023-04-07T17:14:00Z">
        <w:r w:rsidR="00DB6C85">
          <w:delText xml:space="preserve"> the</w:delText>
        </w:r>
      </w:del>
      <w:r w:rsidRPr="00AD1E2D">
        <w:rPr>
          <w:rFonts w:ascii="Courier New" w:hAnsi="Courier New"/>
        </w:rPr>
        <w:t xml:space="preserve"> </w:t>
      </w:r>
      <w:r w:rsidRPr="00AD1E2D">
        <w:rPr>
          <w:rFonts w:ascii="Courier New" w:hAnsi="Courier New"/>
        </w:rPr>
        <w:t xml:space="preserve">parameters cannot be estimated accurately even when the error terms are </w:t>
      </w:r>
      <w:del w:id="66" w:author="Author" w:date="2023-04-07T17:14:00Z">
        <w:r w:rsidR="00DB6C85">
          <w:delText xml:space="preserve">not zero. </w:delText>
        </w:r>
      </w:del>
      <w:ins w:id="67" w:author="Author" w:date="2023-04-07T17:14:00Z">
        <w:r w:rsidR="0076659E">
          <w:rPr>
            <w:rFonts w:ascii="Courier New" w:hAnsi="Courier New" w:cs="Courier New"/>
          </w:rPr>
          <w:t>non</w:t>
        </w:r>
        <w:r w:rsidRPr="0040347B">
          <w:rPr>
            <w:rFonts w:ascii="Courier New" w:hAnsi="Courier New" w:cs="Courier New"/>
          </w:rPr>
          <w:t>zero.</w:t>
        </w:r>
      </w:ins>
    </w:p>
    <w:p w14:paraId="7BD1B93C" w14:textId="49A91372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This is a major </w:t>
      </w:r>
      <w:del w:id="68" w:author="Author" w:date="2023-04-07T17:14:00Z">
        <w:r w:rsidR="00DB6C85">
          <w:delText>obstacle</w:delText>
        </w:r>
      </w:del>
      <w:ins w:id="69" w:author="Author" w:date="2023-04-07T17:14:00Z">
        <w:r w:rsidR="001155C8">
          <w:rPr>
            <w:rFonts w:ascii="Courier New" w:hAnsi="Courier New" w:cs="Courier New"/>
          </w:rPr>
          <w:t>complication</w:t>
        </w:r>
      </w:ins>
      <w:r w:rsidR="001155C8" w:rsidRPr="00AD1E2D" w:rsidDel="001155C8">
        <w:rPr>
          <w:rFonts w:ascii="Courier New" w:hAnsi="Courier New"/>
        </w:rPr>
        <w:t xml:space="preserve"> </w:t>
      </w:r>
      <w:r w:rsidRPr="00AD1E2D">
        <w:rPr>
          <w:rFonts w:ascii="Courier New" w:hAnsi="Courier New"/>
        </w:rPr>
        <w:t>in the literature.</w:t>
      </w:r>
      <w:del w:id="70" w:author="Author" w:date="2023-04-07T17:14:00Z">
        <w:r w:rsidR="00DB6C85">
          <w:delText xml:space="preserve"> </w:delText>
        </w:r>
      </w:del>
    </w:p>
    <w:p w14:paraId="37BC2B48" w14:textId="765BEBD4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Several papers and handbook chapters </w:t>
      </w:r>
      <w:del w:id="71" w:author="Author" w:date="2023-04-07T17:14:00Z">
        <w:r w:rsidR="00DB6C85">
          <w:delText>mention</w:delText>
        </w:r>
      </w:del>
      <w:ins w:id="72" w:author="Author" w:date="2023-04-07T17:14:00Z">
        <w:r w:rsidR="001155C8">
          <w:rPr>
            <w:rFonts w:ascii="Courier New" w:hAnsi="Courier New" w:cs="Courier New"/>
          </w:rPr>
          <w:t>reference</w:t>
        </w:r>
      </w:ins>
      <w:r w:rsidR="001155C8" w:rsidRPr="00AD1E2D" w:rsidDel="001155C8">
        <w:rPr>
          <w:rFonts w:ascii="Courier New" w:hAnsi="Courier New"/>
        </w:rPr>
        <w:t xml:space="preserve"> </w:t>
      </w:r>
      <w:r w:rsidRPr="00AD1E2D">
        <w:rPr>
          <w:rFonts w:ascii="Courier New" w:hAnsi="Courier New"/>
        </w:rPr>
        <w:t xml:space="preserve">the result in PS. See </w:t>
      </w:r>
      <w:r w:rsidRPr="00AD1E2D">
        <w:rPr>
          <w:rFonts w:ascii="Courier New" w:hAnsi="Courier New"/>
        </w:rPr>
        <w:t xml:space="preserve">\citet{claessensWhatDrivesBank2004, coccoreseMultimarketContactCompetition2013, coccoreseWhatAffectsBank2021, garciaMarketStructuresProduction2020, kumbhakarNewMethodEstimating2012, </w:t>
      </w:r>
      <w:r w:rsidRPr="00AD1E2D">
        <w:rPr>
          <w:rFonts w:ascii="Courier New" w:hAnsi="Courier New"/>
        </w:rPr>
        <w:lastRenderedPageBreak/>
        <w:t>perekhozhukRegionalLevelAnalysisOligopsony2015} and \citet{shafferMarketPo</w:t>
      </w:r>
      <w:r w:rsidRPr="00AD1E2D">
        <w:rPr>
          <w:rFonts w:ascii="Courier New" w:hAnsi="Courier New"/>
        </w:rPr>
        <w:t>werCompetition2017}.</w:t>
      </w:r>
    </w:p>
    <w:p w14:paraId="48D545FE" w14:textId="77777777" w:rsidR="008039DA" w:rsidRPr="00AD1E2D" w:rsidRDefault="008039DA" w:rsidP="00AD1E2D">
      <w:pPr>
        <w:pStyle w:val="PlainText"/>
        <w:rPr>
          <w:rFonts w:ascii="Courier New" w:hAnsi="Courier New"/>
        </w:rPr>
      </w:pPr>
    </w:p>
    <w:p w14:paraId="38EAFD23" w14:textId="3EC86D44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We revisit </w:t>
      </w:r>
      <w:del w:id="73" w:author="Author" w:date="2023-04-07T17:14:00Z">
        <w:r w:rsidR="00DB6C85">
          <w:delText xml:space="preserve">the </w:delText>
        </w:r>
      </w:del>
      <w:ins w:id="74" w:author="Author" w:date="2023-04-07T17:14:00Z">
        <w:r w:rsidR="001155C8" w:rsidRPr="0040347B">
          <w:rPr>
            <w:rFonts w:ascii="Courier New" w:hAnsi="Courier New" w:cs="Courier New"/>
          </w:rPr>
          <w:t xml:space="preserve">conduct parameter </w:t>
        </w:r>
      </w:ins>
      <w:r w:rsidRPr="00AD1E2D">
        <w:rPr>
          <w:rFonts w:ascii="Courier New" w:hAnsi="Courier New"/>
        </w:rPr>
        <w:t xml:space="preserve">identification and estimation </w:t>
      </w:r>
      <w:del w:id="75" w:author="Author" w:date="2023-04-07T17:14:00Z">
        <w:r w:rsidR="00DB6C85">
          <w:delText xml:space="preserve">of the conduct parameter </w:delText>
        </w:r>
      </w:del>
      <w:r w:rsidRPr="00AD1E2D">
        <w:rPr>
          <w:rFonts w:ascii="Courier New" w:hAnsi="Courier New"/>
        </w:rPr>
        <w:t xml:space="preserve">in homogeneous product markets to </w:t>
      </w:r>
      <w:del w:id="76" w:author="Author" w:date="2023-04-07T17:14:00Z">
        <w:r w:rsidR="00DB6C85">
          <w:delText>answer</w:delText>
        </w:r>
      </w:del>
      <w:ins w:id="77" w:author="Author" w:date="2023-04-07T17:14:00Z">
        <w:r w:rsidR="001155C8">
          <w:rPr>
            <w:rFonts w:ascii="Courier New" w:hAnsi="Courier New" w:cs="Courier New"/>
          </w:rPr>
          <w:t>determine</w:t>
        </w:r>
      </w:ins>
      <w:r w:rsidR="001155C8" w:rsidRPr="00AD1E2D">
        <w:rPr>
          <w:rFonts w:ascii="Courier New" w:hAnsi="Courier New"/>
        </w:rPr>
        <w:t xml:space="preserve"> </w:t>
      </w:r>
      <w:r w:rsidRPr="00AD1E2D">
        <w:rPr>
          <w:rFonts w:ascii="Courier New" w:hAnsi="Courier New"/>
        </w:rPr>
        <w:t>which result is correct.</w:t>
      </w:r>
    </w:p>
    <w:p w14:paraId="29FDF5B8" w14:textId="2A14AB09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First, we show that the proof of the multicollinearity problem in PS is incorrect and that the multicollinearity problem does not occur under standard assumptions </w:t>
      </w:r>
      <w:del w:id="78" w:author="Author" w:date="2023-04-07T17:14:00Z">
        <w:r w:rsidR="00DB6C85">
          <w:delText>which</w:delText>
        </w:r>
      </w:del>
      <w:ins w:id="79" w:author="Author" w:date="2023-04-07T17:14:00Z">
        <w:r w:rsidR="001155C8">
          <w:rPr>
            <w:rFonts w:ascii="Courier New" w:hAnsi="Courier New" w:cs="Courier New"/>
          </w:rPr>
          <w:t>that</w:t>
        </w:r>
      </w:ins>
      <w:r w:rsidR="001155C8" w:rsidRPr="00AD1E2D">
        <w:rPr>
          <w:rFonts w:ascii="Courier New" w:hAnsi="Courier New"/>
        </w:rPr>
        <w:t xml:space="preserve"> </w:t>
      </w:r>
      <w:r w:rsidRPr="00AD1E2D">
        <w:rPr>
          <w:rFonts w:ascii="Courier New" w:hAnsi="Courier New"/>
        </w:rPr>
        <w:t>reflect the insight in \citet{bresnahan1982oligopoly}.</w:t>
      </w:r>
    </w:p>
    <w:p w14:paraId="0EC84AB2" w14:textId="75F2503B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Second, the simulation in P</w:t>
      </w:r>
      <w:r w:rsidRPr="00AD1E2D">
        <w:rPr>
          <w:rFonts w:ascii="Courier New" w:hAnsi="Courier New"/>
        </w:rPr>
        <w:t xml:space="preserve">S lacks an excluded demand shifter in the supply equation estimation, and we confirm that the accuracy of the estimation holds by </w:t>
      </w:r>
      <w:ins w:id="80" w:author="Author" w:date="2023-04-07T17:14:00Z">
        <w:r w:rsidR="001155C8" w:rsidRPr="0040347B">
          <w:rPr>
            <w:rFonts w:ascii="Courier New" w:hAnsi="Courier New" w:cs="Courier New"/>
          </w:rPr>
          <w:t xml:space="preserve">properly </w:t>
        </w:r>
      </w:ins>
      <w:r w:rsidRPr="00AD1E2D">
        <w:rPr>
          <w:rFonts w:ascii="Courier New" w:hAnsi="Courier New"/>
        </w:rPr>
        <w:t>including a demand shifter in the supply equation estimation</w:t>
      </w:r>
      <w:del w:id="81" w:author="Author" w:date="2023-04-07T17:14:00Z">
        <w:r w:rsidR="00DB6C85">
          <w:delText xml:space="preserve"> properly. </w:delText>
        </w:r>
      </w:del>
      <w:ins w:id="82" w:author="Author" w:date="2023-04-07T17:14:00Z">
        <w:r w:rsidRPr="0040347B">
          <w:rPr>
            <w:rFonts w:ascii="Courier New" w:hAnsi="Courier New" w:cs="Courier New"/>
          </w:rPr>
          <w:t>.</w:t>
        </w:r>
      </w:ins>
    </w:p>
    <w:p w14:paraId="34E640A4" w14:textId="6BFCF113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We also show that increasing the sample size </w:t>
      </w:r>
      <w:r w:rsidRPr="00AD1E2D">
        <w:rPr>
          <w:rFonts w:ascii="Courier New" w:hAnsi="Courier New"/>
        </w:rPr>
        <w:t>improves the accuracy of estimation.</w:t>
      </w:r>
      <w:del w:id="83" w:author="Author" w:date="2023-04-07T17:14:00Z">
        <w:r w:rsidR="00DB6C85">
          <w:delText xml:space="preserve"> </w:delText>
        </w:r>
      </w:del>
    </w:p>
    <w:p w14:paraId="004AB357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Hence, we support \cite{bresnahan1982oligopoly} theoretically and </w:t>
      </w:r>
      <w:commentRangeStart w:id="84"/>
      <w:r w:rsidRPr="00AD1E2D">
        <w:rPr>
          <w:rFonts w:ascii="Courier New" w:hAnsi="Courier New"/>
        </w:rPr>
        <w:t>numerically</w:t>
      </w:r>
      <w:commentRangeEnd w:id="84"/>
      <w:r w:rsidR="008A26B0">
        <w:rPr>
          <w:rStyle w:val="CommentReference"/>
          <w:rFonts w:asciiTheme="minorHAnsi" w:hAnsiTheme="minorHAnsi"/>
        </w:rPr>
        <w:commentReference w:id="84"/>
      </w:r>
      <w:r w:rsidRPr="00AD1E2D">
        <w:rPr>
          <w:rFonts w:ascii="Courier New" w:hAnsi="Courier New"/>
        </w:rPr>
        <w:t>.</w:t>
      </w:r>
    </w:p>
    <w:p w14:paraId="4CCEC953" w14:textId="77777777" w:rsidR="008039DA" w:rsidRPr="00AD1E2D" w:rsidRDefault="008039DA" w:rsidP="00AD1E2D">
      <w:pPr>
        <w:pStyle w:val="PlainText"/>
        <w:rPr>
          <w:rFonts w:ascii="Courier New" w:hAnsi="Courier New"/>
        </w:rPr>
      </w:pPr>
    </w:p>
    <w:p w14:paraId="340E6240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\section{Model}</w:t>
      </w:r>
    </w:p>
    <w:p w14:paraId="26DC0519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The researcher has data with $T$ markets with homogeneous products.</w:t>
      </w:r>
    </w:p>
    <w:p w14:paraId="61BC4D5F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Assume that there are $N$ firms in each market.</w:t>
      </w:r>
    </w:p>
    <w:p w14:paraId="0FF125AF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Let</w:t>
      </w:r>
      <w:r w:rsidRPr="00AD1E2D">
        <w:rPr>
          <w:rFonts w:ascii="Courier New" w:hAnsi="Courier New"/>
        </w:rPr>
        <w:t xml:space="preserve"> $t = 1,\ldots, T$ be the index of markets.</w:t>
      </w:r>
    </w:p>
    <w:p w14:paraId="313F5AD4" w14:textId="404F19FB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Then, we obtain the supply equation</w:t>
      </w:r>
      <w:ins w:id="85" w:author="Author" w:date="2023-04-07T17:14:00Z">
        <w:r w:rsidR="004470E9">
          <w:rPr>
            <w:rFonts w:ascii="Courier New" w:hAnsi="Courier New" w:cs="Courier New"/>
          </w:rPr>
          <w:t xml:space="preserve"> as follows</w:t>
        </w:r>
      </w:ins>
      <w:r w:rsidRPr="00AD1E2D">
        <w:rPr>
          <w:rFonts w:ascii="Courier New" w:hAnsi="Courier New"/>
        </w:rPr>
        <w:t>:</w:t>
      </w:r>
    </w:p>
    <w:p w14:paraId="668C4FF4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\begin{align}</w:t>
      </w:r>
    </w:p>
    <w:p w14:paraId="2FE434C9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     P_t = -\theta\frac{\partial P_t(Q_{t})}{\partial Q_{t}}Q_{t} + MC_t(Q_{t}),\label{eq:supply_equation}</w:t>
      </w:r>
    </w:p>
    <w:p w14:paraId="60C9C122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\end{align}</w:t>
      </w:r>
    </w:p>
    <w:p w14:paraId="37032572" w14:textId="1EB1C10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where $Q_{t}$ is the aggregate </w:t>
      </w:r>
      <w:r w:rsidRPr="00AD1E2D">
        <w:rPr>
          <w:rFonts w:ascii="Courier New" w:hAnsi="Courier New"/>
        </w:rPr>
        <w:t xml:space="preserve">quantity, $P_t(Q_{t})$ </w:t>
      </w:r>
      <w:ins w:id="86" w:author="Author" w:date="2023-04-07T17:14:00Z">
        <w:r w:rsidR="004470E9">
          <w:rPr>
            <w:rFonts w:ascii="Courier New" w:hAnsi="Courier New" w:cs="Courier New"/>
          </w:rPr>
          <w:t xml:space="preserve">is </w:t>
        </w:r>
      </w:ins>
      <w:r w:rsidRPr="00AD1E2D">
        <w:rPr>
          <w:rFonts w:ascii="Courier New" w:hAnsi="Courier New"/>
        </w:rPr>
        <w:t xml:space="preserve">the demand function, $MC_{t}(Q_{t})$ </w:t>
      </w:r>
      <w:ins w:id="87" w:author="Author" w:date="2023-04-07T17:14:00Z">
        <w:r w:rsidR="004470E9">
          <w:rPr>
            <w:rFonts w:ascii="Courier New" w:hAnsi="Courier New" w:cs="Courier New"/>
          </w:rPr>
          <w:t xml:space="preserve">is </w:t>
        </w:r>
      </w:ins>
      <w:r w:rsidRPr="00AD1E2D">
        <w:rPr>
          <w:rFonts w:ascii="Courier New" w:hAnsi="Courier New"/>
        </w:rPr>
        <w:t>the marginal cost function, and $\theta\in[0,1</w:t>
      </w:r>
      <w:del w:id="88" w:author="Author" w:date="2023-04-07T17:14:00Z">
        <w:r w:rsidR="00DB6C85">
          <w:delText>]$</w:delText>
        </w:r>
      </w:del>
      <w:ins w:id="89" w:author="Author" w:date="2023-04-07T17:14:00Z">
        <w:r w:rsidRPr="0040347B">
          <w:rPr>
            <w:rFonts w:ascii="Courier New" w:hAnsi="Courier New" w:cs="Courier New"/>
          </w:rPr>
          <w:t>]$</w:t>
        </w:r>
        <w:r w:rsidR="004470E9">
          <w:rPr>
            <w:rFonts w:ascii="Courier New" w:hAnsi="Courier New" w:cs="Courier New"/>
          </w:rPr>
          <w:t>,</w:t>
        </w:r>
      </w:ins>
      <w:r w:rsidRPr="00AD1E2D">
        <w:rPr>
          <w:rFonts w:ascii="Courier New" w:hAnsi="Courier New"/>
        </w:rPr>
        <w:t xml:space="preserve"> which is called conduct parameter.</w:t>
      </w:r>
      <w:del w:id="90" w:author="Author" w:date="2023-04-07T17:14:00Z">
        <w:r w:rsidR="00DB6C85">
          <w:delText xml:space="preserve"> </w:delText>
        </w:r>
      </w:del>
    </w:p>
    <w:p w14:paraId="0EC05611" w14:textId="52BF1DAE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The equation nests perfect competition, $\theta=0$, Cournot competition, $\theta=1/N, N$ firm symmetric </w:t>
      </w:r>
      <w:r w:rsidRPr="00AD1E2D">
        <w:rPr>
          <w:rFonts w:ascii="Courier New" w:hAnsi="Courier New"/>
        </w:rPr>
        <w:t>perfect collusion, $\theta=1$, etc.\</w:t>
      </w:r>
      <w:proofErr w:type="gramStart"/>
      <w:r w:rsidRPr="00AD1E2D">
        <w:rPr>
          <w:rFonts w:ascii="Courier New" w:hAnsi="Courier New"/>
        </w:rPr>
        <w:t>footnote{</w:t>
      </w:r>
      <w:proofErr w:type="gramEnd"/>
      <w:r w:rsidRPr="00AD1E2D">
        <w:rPr>
          <w:rFonts w:ascii="Courier New" w:hAnsi="Courier New"/>
        </w:rPr>
        <w:t>See \cite{bresnahan1982oligopoly}.}</w:t>
      </w:r>
      <w:del w:id="91" w:author="Author" w:date="2023-04-07T17:29:00Z">
        <w:r w:rsidRPr="00AD1E2D" w:rsidDel="004B6E6C">
          <w:rPr>
            <w:rFonts w:ascii="Courier New" w:hAnsi="Courier New"/>
          </w:rPr>
          <w:delText xml:space="preserve"> </w:delText>
        </w:r>
      </w:del>
    </w:p>
    <w:p w14:paraId="03B280E1" w14:textId="77777777" w:rsidR="008039DA" w:rsidRPr="00AD1E2D" w:rsidRDefault="008039DA" w:rsidP="00AD1E2D">
      <w:pPr>
        <w:pStyle w:val="PlainText"/>
        <w:rPr>
          <w:rFonts w:ascii="Courier New" w:hAnsi="Courier New"/>
        </w:rPr>
      </w:pPr>
    </w:p>
    <w:p w14:paraId="7206DBC7" w14:textId="2446DD18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Consider an econometric model </w:t>
      </w:r>
      <w:del w:id="92" w:author="Author" w:date="2023-04-07T17:14:00Z">
        <w:r w:rsidR="00DB6C85">
          <w:delText>of</w:delText>
        </w:r>
      </w:del>
      <w:ins w:id="93" w:author="Author" w:date="2023-04-07T17:14:00Z">
        <w:r w:rsidR="004470E9">
          <w:rPr>
            <w:rFonts w:ascii="Courier New" w:hAnsi="Courier New" w:cs="Courier New"/>
          </w:rPr>
          <w:t>integrating</w:t>
        </w:r>
      </w:ins>
      <w:r w:rsidR="004470E9" w:rsidRPr="00AD1E2D">
        <w:rPr>
          <w:rFonts w:ascii="Courier New" w:hAnsi="Courier New"/>
        </w:rPr>
        <w:t xml:space="preserve"> </w:t>
      </w:r>
      <w:r w:rsidRPr="00AD1E2D">
        <w:rPr>
          <w:rFonts w:ascii="Courier New" w:hAnsi="Courier New"/>
        </w:rPr>
        <w:t>the above model.</w:t>
      </w:r>
    </w:p>
    <w:p w14:paraId="0C2A494C" w14:textId="4D9CBA5C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Assume that the demand function and the marginal cost function are written as</w:t>
      </w:r>
      <w:del w:id="94" w:author="Author" w:date="2023-04-07T17:14:00Z">
        <w:r w:rsidR="00DB6C85">
          <w:delText xml:space="preserve">: </w:delText>
        </w:r>
      </w:del>
      <w:ins w:id="95" w:author="Author" w:date="2023-04-07T17:14:00Z">
        <w:r w:rsidR="004470E9">
          <w:rPr>
            <w:rFonts w:ascii="Courier New" w:hAnsi="Courier New" w:cs="Courier New"/>
          </w:rPr>
          <w:t xml:space="preserve"> follows</w:t>
        </w:r>
        <w:r w:rsidRPr="0040347B">
          <w:rPr>
            <w:rFonts w:ascii="Courier New" w:hAnsi="Courier New" w:cs="Courier New"/>
          </w:rPr>
          <w:t>:</w:t>
        </w:r>
      </w:ins>
    </w:p>
    <w:p w14:paraId="4D4AA095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\begin{align}</w:t>
      </w:r>
    </w:p>
    <w:p w14:paraId="42FF41E8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    P_t = f(Q_{t}, Y_t, \varepsilon^{d}_{t}, \alpha) \label{eq:demand}\\</w:t>
      </w:r>
    </w:p>
    <w:p w14:paraId="55902996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    MC_t = g(Q_{t}, W_{t}, \varepsilon^{c}_{t}, \gamma)\label{eq:marginal_cost}</w:t>
      </w:r>
    </w:p>
    <w:p w14:paraId="16984433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\end{align}</w:t>
      </w:r>
    </w:p>
    <w:p w14:paraId="6A7D10CC" w14:textId="0C340C32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where $Y_t$ and $W_{t}$ are the vector of exogenous variables, $\varepsilon^{d}_{t}$ and $\</w:t>
      </w:r>
      <w:r w:rsidRPr="00AD1E2D">
        <w:rPr>
          <w:rFonts w:ascii="Courier New" w:hAnsi="Courier New"/>
        </w:rPr>
        <w:t xml:space="preserve">varepsilon^{c}_{t}$ </w:t>
      </w:r>
      <w:ins w:id="96" w:author="Author" w:date="2023-04-07T17:14:00Z">
        <w:r w:rsidR="004470E9">
          <w:rPr>
            <w:rFonts w:ascii="Courier New" w:hAnsi="Courier New" w:cs="Courier New"/>
          </w:rPr>
          <w:t xml:space="preserve">are </w:t>
        </w:r>
      </w:ins>
      <w:r w:rsidRPr="00AD1E2D">
        <w:rPr>
          <w:rFonts w:ascii="Courier New" w:hAnsi="Courier New"/>
        </w:rPr>
        <w:t>the error terms, and $\alpha$ and $\</w:t>
      </w:r>
      <w:bookmarkStart w:id="97" w:name="_GoBack"/>
      <w:bookmarkEnd w:id="97"/>
      <w:r w:rsidRPr="00AD1E2D">
        <w:rPr>
          <w:rFonts w:ascii="Courier New" w:hAnsi="Courier New"/>
        </w:rPr>
        <w:t>gamma$ are the vector of parameters.</w:t>
      </w:r>
    </w:p>
    <w:p w14:paraId="5AFA4BC2" w14:textId="10A630B2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We also have the demand- and supply-side instrument variables</w:t>
      </w:r>
      <w:r w:rsidR="00973685" w:rsidRPr="00AD1E2D">
        <w:rPr>
          <w:rFonts w:ascii="Courier New" w:hAnsi="Courier New"/>
        </w:rPr>
        <w:t xml:space="preserve"> </w:t>
      </w:r>
      <w:ins w:id="98" w:author="Author" w:date="2023-04-07T17:14:00Z">
        <w:r w:rsidR="00973685">
          <w:rPr>
            <w:rFonts w:ascii="Courier New" w:hAnsi="Courier New" w:cs="Courier New"/>
          </w:rPr>
          <w:t>(IVs)</w:t>
        </w:r>
        <w:r w:rsidR="004470E9">
          <w:rPr>
            <w:rFonts w:ascii="Courier New" w:hAnsi="Courier New" w:cs="Courier New"/>
          </w:rPr>
          <w:t>,</w:t>
        </w:r>
        <w:r w:rsidRPr="0040347B">
          <w:rPr>
            <w:rFonts w:ascii="Courier New" w:hAnsi="Courier New" w:cs="Courier New"/>
          </w:rPr>
          <w:t xml:space="preserve"> </w:t>
        </w:r>
      </w:ins>
      <w:r w:rsidRPr="00AD1E2D">
        <w:rPr>
          <w:rFonts w:ascii="Courier New" w:hAnsi="Courier New"/>
        </w:rPr>
        <w:t>$Z^{d}_{t}$ and $Z^{c}_{t</w:t>
      </w:r>
      <w:del w:id="99" w:author="Author" w:date="2023-04-07T17:14:00Z">
        <w:r w:rsidR="00DB6C85">
          <w:delText>}$</w:delText>
        </w:r>
      </w:del>
      <w:ins w:id="100" w:author="Author" w:date="2023-04-07T17:14:00Z">
        <w:r w:rsidRPr="0040347B">
          <w:rPr>
            <w:rFonts w:ascii="Courier New" w:hAnsi="Courier New" w:cs="Courier New"/>
          </w:rPr>
          <w:t>}$</w:t>
        </w:r>
        <w:r w:rsidR="004470E9">
          <w:rPr>
            <w:rFonts w:ascii="Courier New" w:hAnsi="Courier New" w:cs="Courier New"/>
          </w:rPr>
          <w:t>,</w:t>
        </w:r>
      </w:ins>
      <w:r w:rsidRPr="00AD1E2D">
        <w:rPr>
          <w:rFonts w:ascii="Courier New" w:hAnsi="Courier New"/>
        </w:rPr>
        <w:t xml:space="preserve"> and assume that the error terms satisfy the mean independence</w:t>
      </w:r>
      <w:r w:rsidRPr="00AD1E2D">
        <w:rPr>
          <w:rFonts w:ascii="Courier New" w:hAnsi="Courier New"/>
        </w:rPr>
        <w:t xml:space="preserve"> condition $E[\varepsilon^{d}_{t}\mid Y_t, Z^{d}_{t}] = E[\varepsilon^{c}_{t} \mid W_{t}, Z^{c}_{t}] =0$.</w:t>
      </w:r>
    </w:p>
    <w:p w14:paraId="4F392FA9" w14:textId="77777777" w:rsidR="008039DA" w:rsidRPr="00AD1E2D" w:rsidRDefault="008039DA" w:rsidP="00AD1E2D">
      <w:pPr>
        <w:pStyle w:val="PlainText"/>
        <w:rPr>
          <w:rFonts w:ascii="Courier New" w:hAnsi="Courier New"/>
        </w:rPr>
      </w:pPr>
    </w:p>
    <w:p w14:paraId="5FE64C98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\subsection{Linear demand and linear cost}</w:t>
      </w:r>
    </w:p>
    <w:p w14:paraId="21155A22" w14:textId="77746B1B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Assume that linear demand and cost functions are specified as</w:t>
      </w:r>
      <w:ins w:id="101" w:author="Author" w:date="2023-04-07T17:14:00Z">
        <w:r w:rsidR="004470E9">
          <w:rPr>
            <w:rFonts w:ascii="Courier New" w:hAnsi="Courier New" w:cs="Courier New"/>
          </w:rPr>
          <w:t xml:space="preserve"> follows</w:t>
        </w:r>
      </w:ins>
      <w:r w:rsidRPr="00AD1E2D">
        <w:rPr>
          <w:rFonts w:ascii="Courier New" w:hAnsi="Courier New"/>
        </w:rPr>
        <w:t>:</w:t>
      </w:r>
    </w:p>
    <w:p w14:paraId="4B2F87F1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\begin{align}</w:t>
      </w:r>
    </w:p>
    <w:p w14:paraId="797F0E3A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lastRenderedPageBreak/>
        <w:t xml:space="preserve">    P_t &amp;= \alpha_0 -</w:t>
      </w:r>
      <w:r w:rsidRPr="00AD1E2D">
        <w:rPr>
          <w:rFonts w:ascii="Courier New" w:hAnsi="Courier New"/>
        </w:rPr>
        <w:t xml:space="preserve"> (\alpha_1 + \alpha_2Z^{R}_{t})Q_{t} + \alpha_3 Y_t + \varepsilon^{d}_{t},\label{eq:linear_demand}\\</w:t>
      </w:r>
    </w:p>
    <w:p w14:paraId="1A51B392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    MC_t &amp;= \gamma_0  + \gamma_1 Q_{t} + \gamma_2 W_{t} + \gamma_3 R_{t} + \varepsilon^{c}_{t},\label{eq:linear_marginal_cost}</w:t>
      </w:r>
    </w:p>
    <w:p w14:paraId="4B629C1D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\end{align}</w:t>
      </w:r>
    </w:p>
    <w:p w14:paraId="210BE798" w14:textId="52A6C4E6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where $W_{t}$ an</w:t>
      </w:r>
      <w:r w:rsidRPr="00AD1E2D">
        <w:rPr>
          <w:rFonts w:ascii="Courier New" w:hAnsi="Courier New"/>
        </w:rPr>
        <w:t>d $R_{t}$ are excluded cost shifters and $Z^{R}_{t}$ is Bresnahan's demand rotation instrument.</w:t>
      </w:r>
      <w:del w:id="102" w:author="Author" w:date="2023-04-07T17:14:00Z">
        <w:r w:rsidR="00DB6C85">
          <w:delText xml:space="preserve"> </w:delText>
        </w:r>
      </w:del>
    </w:p>
    <w:p w14:paraId="60C06AA3" w14:textId="63D2E123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The supply equation is written as</w:t>
      </w:r>
      <w:ins w:id="103" w:author="Author" w:date="2023-04-07T17:14:00Z">
        <w:r w:rsidR="004470E9">
          <w:rPr>
            <w:rFonts w:ascii="Courier New" w:hAnsi="Courier New" w:cs="Courier New"/>
          </w:rPr>
          <w:t xml:space="preserve"> follows</w:t>
        </w:r>
      </w:ins>
      <w:r w:rsidRPr="00AD1E2D">
        <w:rPr>
          <w:rFonts w:ascii="Courier New" w:hAnsi="Courier New"/>
        </w:rPr>
        <w:t>:</w:t>
      </w:r>
    </w:p>
    <w:p w14:paraId="50C7E6CD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\begin{align}</w:t>
      </w:r>
    </w:p>
    <w:p w14:paraId="1FEE1C6B" w14:textId="08E28BA2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    P_t</w:t>
      </w:r>
      <w:del w:id="104" w:author="Author" w:date="2023-04-07T17:29:00Z">
        <w:r w:rsidRPr="00AD1E2D" w:rsidDel="004B6E6C">
          <w:rPr>
            <w:rFonts w:ascii="Courier New" w:hAnsi="Courier New"/>
          </w:rPr>
          <w:delText xml:space="preserve"> </w:delText>
        </w:r>
      </w:del>
    </w:p>
    <w:p w14:paraId="0CC4F576" w14:textId="76137D25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    %&amp;</w:t>
      </w:r>
      <w:r w:rsidRPr="00AD1E2D">
        <w:rPr>
          <w:rFonts w:ascii="Courier New" w:hAnsi="Courier New"/>
        </w:rPr>
        <w:t>= \gamma_0 + [\</w:t>
      </w:r>
      <w:proofErr w:type="gramStart"/>
      <w:r w:rsidRPr="00AD1E2D">
        <w:rPr>
          <w:rFonts w:ascii="Courier New" w:hAnsi="Courier New"/>
        </w:rPr>
        <w:t>theta(</w:t>
      </w:r>
      <w:proofErr w:type="gramEnd"/>
      <w:r w:rsidRPr="00AD1E2D">
        <w:rPr>
          <w:rFonts w:ascii="Courier New" w:hAnsi="Courier New"/>
        </w:rPr>
        <w:t>\alpha_1 + \alpha_2Z^{R}_{t})+ \gamma_1] Q_{t}   + \gamma_2 W_{t} + \gamma_3 R_{t} + \varepsilon^{c}_{t}\nonumber\\</w:t>
      </w:r>
      <w:del w:id="105" w:author="Author" w:date="2023-04-07T17:29:00Z">
        <w:r w:rsidRPr="00AD1E2D" w:rsidDel="004B6E6C">
          <w:rPr>
            <w:rFonts w:ascii="Courier New" w:hAnsi="Courier New"/>
          </w:rPr>
          <w:delText xml:space="preserve"> </w:delText>
        </w:r>
      </w:del>
    </w:p>
    <w:p w14:paraId="7B09795E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    &amp;= \gamma_0 + \theta \alpha_2 Z^{R}_tQ_{t} + (\theta\alpha_1 + \gamma_1) Q_{t} + \gamma_2 W_t + \gamma_3 R_{t} +\v</w:t>
      </w:r>
      <w:r w:rsidRPr="00AD1E2D">
        <w:rPr>
          <w:rFonts w:ascii="Courier New" w:hAnsi="Courier New"/>
        </w:rPr>
        <w:t>arepsilon^c_t\label{eq:linear_supply_equation}</w:t>
      </w:r>
    </w:p>
    <w:p w14:paraId="3582129F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\end{align}</w:t>
      </w:r>
    </w:p>
    <w:p w14:paraId="5A1120D2" w14:textId="538E24F8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By substituting Equation \eqref{eq:linear_demand} into Equation \eqref{eq:linear_supply_equation} and solving it for $P_t$, we can </w:t>
      </w:r>
      <w:del w:id="106" w:author="Author" w:date="2023-04-07T17:14:00Z">
        <w:r w:rsidR="00DB6C85">
          <w:delText>represent</w:delText>
        </w:r>
      </w:del>
      <w:ins w:id="107" w:author="Author" w:date="2023-04-07T17:14:00Z">
        <w:r w:rsidR="008A26B0">
          <w:rPr>
            <w:rFonts w:ascii="Courier New" w:hAnsi="Courier New" w:cs="Courier New"/>
          </w:rPr>
          <w:t>obtain</w:t>
        </w:r>
      </w:ins>
      <w:r w:rsidR="008A26B0" w:rsidRPr="00AD1E2D">
        <w:rPr>
          <w:rFonts w:ascii="Courier New" w:hAnsi="Courier New"/>
        </w:rPr>
        <w:t xml:space="preserve"> </w:t>
      </w:r>
      <w:r w:rsidRPr="00AD1E2D">
        <w:rPr>
          <w:rFonts w:ascii="Courier New" w:hAnsi="Courier New"/>
        </w:rPr>
        <w:t>the aggregate quantity $Q</w:t>
      </w:r>
      <w:proofErr w:type="gramStart"/>
      <w:r w:rsidRPr="00AD1E2D">
        <w:rPr>
          <w:rFonts w:ascii="Courier New" w:hAnsi="Courier New"/>
        </w:rPr>
        <w:t>_{</w:t>
      </w:r>
      <w:proofErr w:type="gramEnd"/>
      <w:r w:rsidRPr="00AD1E2D">
        <w:rPr>
          <w:rFonts w:ascii="Courier New" w:hAnsi="Courier New"/>
        </w:rPr>
        <w:t>t}$ based on the param</w:t>
      </w:r>
      <w:r w:rsidRPr="00AD1E2D">
        <w:rPr>
          <w:rFonts w:ascii="Courier New" w:hAnsi="Courier New"/>
        </w:rPr>
        <w:t>eters and exogenous variables as</w:t>
      </w:r>
      <w:ins w:id="108" w:author="Author" w:date="2023-04-07T17:14:00Z">
        <w:r w:rsidR="008A26B0">
          <w:rPr>
            <w:rFonts w:ascii="Courier New" w:hAnsi="Courier New" w:cs="Courier New"/>
          </w:rPr>
          <w:t xml:space="preserve"> follows</w:t>
        </w:r>
      </w:ins>
      <w:r w:rsidRPr="00AD1E2D">
        <w:rPr>
          <w:rFonts w:ascii="Courier New" w:hAnsi="Courier New"/>
        </w:rPr>
        <w:t>:</w:t>
      </w:r>
    </w:p>
    <w:p w14:paraId="5E2507EE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\begin{align}</w:t>
      </w:r>
    </w:p>
    <w:p w14:paraId="4DAE2807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    Q_{t} =  \frac{\alpha_0 + \alpha_3 Y_t - \gamma_0 - \gamma_2 W_{t} - \gamma_3 R_{t} + \varepsilon^{d}_{t} - \varepsilon^{c}_{t}}{(1 + \theta) (\alpha_1 + \alpha_2 Z^{R}_{t}) + \gamma_1}.\label{eq:</w:t>
      </w:r>
      <w:r w:rsidRPr="00AD1E2D">
        <w:rPr>
          <w:rFonts w:ascii="Courier New" w:hAnsi="Courier New"/>
        </w:rPr>
        <w:t>quantity_linear}</w:t>
      </w:r>
    </w:p>
    <w:p w14:paraId="2D4263F8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\end{align}</w:t>
      </w:r>
    </w:p>
    <w:p w14:paraId="6701E93F" w14:textId="77777777" w:rsidR="008039DA" w:rsidRPr="00AD1E2D" w:rsidRDefault="008039DA" w:rsidP="00AD1E2D">
      <w:pPr>
        <w:pStyle w:val="PlainText"/>
        <w:rPr>
          <w:rFonts w:ascii="Courier New" w:hAnsi="Courier New"/>
        </w:rPr>
      </w:pPr>
    </w:p>
    <w:p w14:paraId="4F5E1304" w14:textId="15006DE4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\subsection{</w:t>
      </w:r>
      <w:del w:id="109" w:author="Author" w:date="2023-04-07T17:14:00Z">
        <w:r w:rsidR="00DB6C85">
          <w:delText>Multicollinearity</w:delText>
        </w:r>
      </w:del>
      <w:ins w:id="110" w:author="Author" w:date="2023-04-07T17:14:00Z">
        <w:r w:rsidR="008A26B0">
          <w:rPr>
            <w:rFonts w:ascii="Courier New" w:hAnsi="Courier New" w:cs="Courier New"/>
          </w:rPr>
          <w:t>Is the m</w:t>
        </w:r>
        <w:r w:rsidR="008A26B0" w:rsidRPr="0040347B">
          <w:rPr>
            <w:rFonts w:ascii="Courier New" w:hAnsi="Courier New" w:cs="Courier New"/>
          </w:rPr>
          <w:t>ulticollinearity</w:t>
        </w:r>
      </w:ins>
      <w:r w:rsidR="008A26B0" w:rsidRPr="00AD1E2D">
        <w:rPr>
          <w:rFonts w:ascii="Courier New" w:hAnsi="Courier New"/>
        </w:rPr>
        <w:t xml:space="preserve"> </w:t>
      </w:r>
      <w:r w:rsidRPr="00AD1E2D">
        <w:rPr>
          <w:rFonts w:ascii="Courier New" w:hAnsi="Courier New"/>
        </w:rPr>
        <w:t>problem in PS</w:t>
      </w:r>
      <w:del w:id="111" w:author="Author" w:date="2023-04-07T17:14:00Z">
        <w:r w:rsidR="00DB6C85">
          <w:delText xml:space="preserve"> is</w:delText>
        </w:r>
      </w:del>
      <w:r w:rsidRPr="00AD1E2D">
        <w:rPr>
          <w:rFonts w:ascii="Courier New" w:hAnsi="Courier New"/>
        </w:rPr>
        <w:t xml:space="preserve"> </w:t>
      </w:r>
      <w:r w:rsidRPr="00AD1E2D">
        <w:rPr>
          <w:rFonts w:ascii="Courier New" w:hAnsi="Courier New"/>
        </w:rPr>
        <w:t>incorrect?}</w:t>
      </w:r>
    </w:p>
    <w:p w14:paraId="670C6754" w14:textId="76AB09E4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To </w:t>
      </w:r>
      <w:del w:id="112" w:author="Author" w:date="2023-04-07T17:14:00Z">
        <w:r w:rsidR="00DB6C85">
          <w:delText>see</w:delText>
        </w:r>
      </w:del>
      <w:ins w:id="113" w:author="Author" w:date="2023-04-07T17:14:00Z">
        <w:r w:rsidR="008A26B0">
          <w:rPr>
            <w:rFonts w:ascii="Courier New" w:hAnsi="Courier New" w:cs="Courier New"/>
          </w:rPr>
          <w:t>reveal</w:t>
        </w:r>
      </w:ins>
      <w:r w:rsidR="008A26B0" w:rsidRPr="00AD1E2D">
        <w:rPr>
          <w:rFonts w:ascii="Courier New" w:hAnsi="Courier New"/>
        </w:rPr>
        <w:t xml:space="preserve"> </w:t>
      </w:r>
      <w:r w:rsidRPr="00AD1E2D">
        <w:rPr>
          <w:rFonts w:ascii="Courier New" w:hAnsi="Courier New"/>
        </w:rPr>
        <w:t xml:space="preserve">the multicollinearity problem, PS </w:t>
      </w:r>
      <w:del w:id="114" w:author="Author" w:date="2023-04-07T17:14:00Z">
        <w:r w:rsidR="00DB6C85">
          <w:delText>try</w:delText>
        </w:r>
      </w:del>
      <w:ins w:id="115" w:author="Author" w:date="2023-04-07T17:14:00Z">
        <w:r w:rsidR="008A26B0">
          <w:rPr>
            <w:rFonts w:ascii="Courier New" w:hAnsi="Courier New" w:cs="Courier New"/>
          </w:rPr>
          <w:t>attempt</w:t>
        </w:r>
      </w:ins>
      <w:r w:rsidR="008A26B0" w:rsidRPr="00AD1E2D">
        <w:rPr>
          <w:rFonts w:ascii="Courier New" w:hAnsi="Courier New"/>
        </w:rPr>
        <w:t xml:space="preserve"> </w:t>
      </w:r>
      <w:r w:rsidRPr="00AD1E2D">
        <w:rPr>
          <w:rFonts w:ascii="Courier New" w:hAnsi="Courier New"/>
        </w:rPr>
        <w:t xml:space="preserve">to </w:t>
      </w:r>
      <w:del w:id="116" w:author="Author" w:date="2023-04-07T17:14:00Z">
        <w:r w:rsidR="00DB6C85">
          <w:delText>show</w:delText>
        </w:r>
      </w:del>
      <w:ins w:id="117" w:author="Author" w:date="2023-04-07T17:14:00Z">
        <w:r w:rsidR="008A26B0">
          <w:rPr>
            <w:rFonts w:ascii="Courier New" w:hAnsi="Courier New" w:cs="Courier New"/>
          </w:rPr>
          <w:t>demonstrate</w:t>
        </w:r>
      </w:ins>
      <w:r w:rsidR="008A26B0" w:rsidRPr="00AD1E2D">
        <w:rPr>
          <w:rFonts w:ascii="Courier New" w:hAnsi="Courier New"/>
        </w:rPr>
        <w:t xml:space="preserve"> </w:t>
      </w:r>
      <w:r w:rsidRPr="00AD1E2D">
        <w:rPr>
          <w:rFonts w:ascii="Courier New" w:hAnsi="Courier New"/>
        </w:rPr>
        <w:t xml:space="preserve">linear dependence between the variables in the supply </w:t>
      </w:r>
      <w:r w:rsidRPr="00AD1E2D">
        <w:rPr>
          <w:rFonts w:ascii="Courier New" w:hAnsi="Courier New"/>
        </w:rPr>
        <w:t>equations.</w:t>
      </w:r>
      <w:del w:id="118" w:author="Author" w:date="2023-04-07T17:14:00Z">
        <w:r w:rsidR="00DB6C85">
          <w:delText xml:space="preserve"> </w:delText>
        </w:r>
      </w:del>
    </w:p>
    <w:p w14:paraId="61E4EA6A" w14:textId="1AA76565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PS start the proof </w:t>
      </w:r>
      <w:ins w:id="119" w:author="Author" w:date="2023-04-07T17:14:00Z">
        <w:r w:rsidR="008F62A0">
          <w:rPr>
            <w:rFonts w:ascii="Courier New" w:hAnsi="Courier New" w:cs="Courier New"/>
          </w:rPr>
          <w:t>o</w:t>
        </w:r>
        <w:r w:rsidR="008F62A0" w:rsidRPr="0040347B">
          <w:rPr>
            <w:rFonts w:ascii="Courier New" w:hAnsi="Courier New" w:cs="Courier New"/>
          </w:rPr>
          <w:t xml:space="preserve">n p137 in their appendix </w:t>
        </w:r>
      </w:ins>
      <w:r w:rsidRPr="00AD1E2D">
        <w:rPr>
          <w:rFonts w:ascii="Courier New" w:hAnsi="Courier New"/>
        </w:rPr>
        <w:t>by stating the following</w:t>
      </w:r>
      <w:del w:id="120" w:author="Author" w:date="2023-04-07T17:14:00Z">
        <w:r w:rsidR="00DB6C85">
          <w:delText xml:space="preserve"> in p137 in their appendix</w:delText>
        </w:r>
      </w:del>
      <w:r w:rsidRPr="00AD1E2D">
        <w:rPr>
          <w:rFonts w:ascii="Courier New" w:hAnsi="Courier New"/>
        </w:rPr>
        <w:t xml:space="preserve"> </w:t>
      </w:r>
      <w:r w:rsidRPr="00AD1E2D">
        <w:rPr>
          <w:rFonts w:ascii="Courier New" w:hAnsi="Courier New"/>
        </w:rPr>
        <w:t>(we modify notations);</w:t>
      </w:r>
    </w:p>
    <w:p w14:paraId="2601C9BD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\begin{quote}</w:t>
      </w:r>
    </w:p>
    <w:p w14:paraId="2DA51A59" w14:textId="22E98705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    ``We demonstrate that the $W_{t}, R_{t}, Z^{R}_{t}Q_{t}$, and $Q_{t}$ terms in Eq.4 are perfectly collinear</w:t>
      </w:r>
      <w:r w:rsidRPr="00AD1E2D">
        <w:rPr>
          <w:rFonts w:ascii="Courier New" w:hAnsi="Courier New"/>
        </w:rPr>
        <w:t xml:space="preserve"> for $\varepsilon_{t}^{d} = \varepsilon_{t}^{c} = 0$. We show this result by demonstrating that there exist nonzero coefficients $\chi_1,\chi_2,\chi_3,\chi_4$, and $\chi_5$ such that</w:t>
      </w:r>
      <w:del w:id="121" w:author="Author" w:date="2023-04-07T17:14:00Z">
        <w:r w:rsidR="00DB6C85">
          <w:delText xml:space="preserve"> </w:delText>
        </w:r>
      </w:del>
    </w:p>
    <w:p w14:paraId="31F09522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   \begin{align*}</w:t>
      </w:r>
    </w:p>
    <w:p w14:paraId="75961A28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    Z^{R}_{t} Q_{t} + \chi_1 Q_{t} + \chi_2 W_{t} + \chi_3 R_{t} + \chi_4 Y_{t} + \chi_5 = 0 \quad (\text{A1})."</w:t>
      </w:r>
    </w:p>
    <w:p w14:paraId="1A766473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    \end{align*}</w:t>
      </w:r>
    </w:p>
    <w:p w14:paraId="4AF84341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\end{quote}</w:t>
      </w:r>
    </w:p>
    <w:p w14:paraId="3138E649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Eq.4 in the quotation corresponds to the supply equation \eqref{eq:linear_supply_equation}.</w:t>
      </w:r>
    </w:p>
    <w:p w14:paraId="6EE757E8" w14:textId="73ED8E8C" w:rsidR="008039DA" w:rsidRPr="00AD1E2D" w:rsidRDefault="00DB6C85" w:rsidP="00AD1E2D">
      <w:pPr>
        <w:pStyle w:val="PlainText"/>
        <w:rPr>
          <w:rFonts w:ascii="Courier New" w:hAnsi="Courier New"/>
        </w:rPr>
      </w:pPr>
      <w:del w:id="122" w:author="Author" w:date="2023-04-07T17:14:00Z">
        <w:r>
          <w:delText>They show that there exists</w:delText>
        </w:r>
      </w:del>
      <w:ins w:id="123" w:author="Author" w:date="2023-04-07T17:14:00Z">
        <w:r w:rsidR="008A26B0" w:rsidRPr="0040347B">
          <w:rPr>
            <w:rFonts w:ascii="Courier New" w:hAnsi="Courier New" w:cs="Courier New"/>
          </w:rPr>
          <w:t>Th</w:t>
        </w:r>
        <w:r w:rsidR="008A26B0">
          <w:rPr>
            <w:rFonts w:ascii="Courier New" w:hAnsi="Courier New" w:cs="Courier New"/>
          </w:rPr>
          <w:t>e authors</w:t>
        </w:r>
        <w:r w:rsidR="008A26B0" w:rsidRPr="0040347B">
          <w:rPr>
            <w:rFonts w:ascii="Courier New" w:hAnsi="Courier New" w:cs="Courier New"/>
          </w:rPr>
          <w:t xml:space="preserve"> </w:t>
        </w:r>
        <w:r w:rsidR="008A26B0">
          <w:rPr>
            <w:rFonts w:ascii="Courier New" w:hAnsi="Courier New" w:cs="Courier New"/>
          </w:rPr>
          <w:t>reveal</w:t>
        </w:r>
      </w:ins>
      <w:r w:rsidR="00FF16EE" w:rsidRPr="00AD1E2D">
        <w:rPr>
          <w:rFonts w:ascii="Courier New" w:hAnsi="Courier New"/>
        </w:rPr>
        <w:t xml:space="preserve"> </w:t>
      </w:r>
      <w:r w:rsidR="00FF16EE" w:rsidRPr="00AD1E2D">
        <w:rPr>
          <w:rFonts w:ascii="Courier New" w:hAnsi="Courier New"/>
        </w:rPr>
        <w:t>a nonzero vector of $\chi_1, \ldots, \chi_5$ that satisfies (A1).</w:t>
      </w:r>
    </w:p>
    <w:p w14:paraId="3C2453DF" w14:textId="77777777" w:rsidR="008039DA" w:rsidRPr="00AD1E2D" w:rsidRDefault="008039DA" w:rsidP="00AD1E2D">
      <w:pPr>
        <w:pStyle w:val="PlainText"/>
        <w:rPr>
          <w:rFonts w:ascii="Courier New" w:hAnsi="Courier New"/>
        </w:rPr>
      </w:pPr>
    </w:p>
    <w:p w14:paraId="58B25DC3" w14:textId="4B34653B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An incorrect </w:t>
      </w:r>
      <w:del w:id="124" w:author="Author" w:date="2023-04-07T17:14:00Z">
        <w:r w:rsidR="00DB6C85">
          <w:delText>point</w:delText>
        </w:r>
      </w:del>
      <w:ins w:id="125" w:author="Author" w:date="2023-04-07T17:14:00Z">
        <w:r w:rsidR="008A26B0">
          <w:rPr>
            <w:rFonts w:ascii="Courier New" w:hAnsi="Courier New" w:cs="Courier New"/>
          </w:rPr>
          <w:t>detail</w:t>
        </w:r>
      </w:ins>
      <w:r w:rsidR="008A26B0" w:rsidRPr="00AD1E2D" w:rsidDel="008A26B0">
        <w:rPr>
          <w:rFonts w:ascii="Courier New" w:hAnsi="Courier New"/>
        </w:rPr>
        <w:t xml:space="preserve"> </w:t>
      </w:r>
      <w:r w:rsidRPr="00AD1E2D">
        <w:rPr>
          <w:rFonts w:ascii="Courier New" w:hAnsi="Courier New"/>
        </w:rPr>
        <w:t xml:space="preserve">in the proof is that while </w:t>
      </w:r>
      <w:del w:id="126" w:author="Author" w:date="2023-04-07T17:14:00Z">
        <w:r w:rsidR="00DB6C85">
          <w:delText>they want</w:delText>
        </w:r>
      </w:del>
      <w:ins w:id="127" w:author="Author" w:date="2023-04-07T17:14:00Z">
        <w:r w:rsidR="008A26B0">
          <w:rPr>
            <w:rFonts w:ascii="Courier New" w:hAnsi="Courier New" w:cs="Courier New"/>
          </w:rPr>
          <w:t>endeavoring</w:t>
        </w:r>
      </w:ins>
      <w:r w:rsidRPr="00AD1E2D">
        <w:rPr>
          <w:rFonts w:ascii="Courier New" w:hAnsi="Courier New"/>
        </w:rPr>
        <w:t xml:space="preserve"> to </w:t>
      </w:r>
      <w:del w:id="128" w:author="Author" w:date="2023-04-07T17:14:00Z">
        <w:r w:rsidR="00DB6C85">
          <w:delText>show the</w:delText>
        </w:r>
      </w:del>
      <w:ins w:id="129" w:author="Author" w:date="2023-04-07T17:14:00Z">
        <w:r w:rsidR="008A26B0">
          <w:rPr>
            <w:rFonts w:ascii="Courier New" w:hAnsi="Courier New" w:cs="Courier New"/>
          </w:rPr>
          <w:t>demonstrate</w:t>
        </w:r>
      </w:ins>
      <w:r w:rsidR="008A26B0" w:rsidRPr="00AD1E2D">
        <w:rPr>
          <w:rFonts w:ascii="Courier New" w:hAnsi="Courier New"/>
        </w:rPr>
        <w:t xml:space="preserve"> </w:t>
      </w:r>
      <w:r w:rsidRPr="00AD1E2D">
        <w:rPr>
          <w:rFonts w:ascii="Courier New" w:hAnsi="Courier New"/>
        </w:rPr>
        <w:t xml:space="preserve">linear dependence between $Z^{R}_{t}Q_{t}, Q_{t}, W_{t}$, and $R_{t}$, they </w:t>
      </w:r>
      <w:del w:id="130" w:author="Author" w:date="2023-04-07T17:14:00Z">
        <w:r w:rsidR="00DB6C85">
          <w:delText>show the</w:delText>
        </w:r>
      </w:del>
      <w:ins w:id="131" w:author="Author" w:date="2023-04-07T17:14:00Z">
        <w:r w:rsidR="008A26B0">
          <w:rPr>
            <w:rFonts w:ascii="Courier New" w:hAnsi="Courier New" w:cs="Courier New"/>
          </w:rPr>
          <w:t>reveal</w:t>
        </w:r>
      </w:ins>
      <w:r w:rsidR="008A26B0" w:rsidRPr="00AD1E2D">
        <w:rPr>
          <w:rFonts w:ascii="Courier New" w:hAnsi="Courier New"/>
        </w:rPr>
        <w:t xml:space="preserve"> </w:t>
      </w:r>
      <w:r w:rsidRPr="00AD1E2D">
        <w:rPr>
          <w:rFonts w:ascii="Courier New" w:hAnsi="Courier New"/>
        </w:rPr>
        <w:t>linear dependence between $W_{t}, R_{t}, Z^{R}_{t}Q_{t}, Q_{t}$, and $Y_t$.</w:t>
      </w:r>
      <w:del w:id="132" w:author="Author" w:date="2023-04-07T17:14:00Z">
        <w:r w:rsidR="00DB6C85">
          <w:delText xml:space="preserve"> </w:delText>
        </w:r>
      </w:del>
    </w:p>
    <w:p w14:paraId="4DC3F42E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However, the linear dependence between $W_{t}, R_{t}, Z^{R}_{t}Q_{t}, Q_{t}$, and $Y_t$</w:t>
      </w:r>
      <w:r w:rsidRPr="00AD1E2D">
        <w:rPr>
          <w:rFonts w:ascii="Courier New" w:hAnsi="Courier New"/>
        </w:rPr>
        <w:t xml:space="preserve"> does not always imply the linear dependence between $Z^{R}_{t}Q_{t}, Q_{t}, W_{t}$, and $R_{t}$.</w:t>
      </w:r>
    </w:p>
    <w:p w14:paraId="717B6997" w14:textId="77777777" w:rsidR="008039DA" w:rsidRPr="00AD1E2D" w:rsidRDefault="008039DA" w:rsidP="00AD1E2D">
      <w:pPr>
        <w:pStyle w:val="PlainText"/>
        <w:rPr>
          <w:rFonts w:ascii="Courier New" w:hAnsi="Courier New"/>
        </w:rPr>
      </w:pPr>
    </w:p>
    <w:p w14:paraId="268EC0BD" w14:textId="341C56A9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We formally </w:t>
      </w:r>
      <w:del w:id="133" w:author="Author" w:date="2023-04-07T17:14:00Z">
        <w:r w:rsidR="00DB6C85">
          <w:delText>state</w:delText>
        </w:r>
      </w:del>
      <w:ins w:id="134" w:author="Author" w:date="2023-04-07T17:14:00Z">
        <w:r w:rsidR="008A26B0">
          <w:rPr>
            <w:rFonts w:ascii="Courier New" w:hAnsi="Courier New" w:cs="Courier New"/>
          </w:rPr>
          <w:t>contend</w:t>
        </w:r>
      </w:ins>
      <w:r w:rsidR="008A26B0" w:rsidRPr="00AD1E2D">
        <w:rPr>
          <w:rFonts w:ascii="Courier New" w:hAnsi="Courier New"/>
        </w:rPr>
        <w:t xml:space="preserve"> </w:t>
      </w:r>
      <w:r w:rsidRPr="00AD1E2D">
        <w:rPr>
          <w:rFonts w:ascii="Courier New" w:hAnsi="Courier New"/>
        </w:rPr>
        <w:t>that the multicollinearity problem does not occur under the additional standard assumptions in Proposition 1.</w:t>
      </w:r>
    </w:p>
    <w:p w14:paraId="4D84E84D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\begin{proposition}</w:t>
      </w:r>
    </w:p>
    <w:p w14:paraId="7ED0C369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 </w:t>
      </w:r>
      <w:r w:rsidRPr="00AD1E2D">
        <w:rPr>
          <w:rFonts w:ascii="Courier New" w:hAnsi="Courier New"/>
        </w:rPr>
        <w:t xml:space="preserve">   Assume that (i) $\alpha_2$ and $\alpha_3$ are nonzero and (ii) $Z^R_t, W_t, R_t$, and $Y_t$ are linearly independent.</w:t>
      </w:r>
    </w:p>
    <w:p w14:paraId="29E59380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    Then, $Z^{R}_{t}Q_{t}, Q_{t}, W_{t}$, and $R_{t}$ are linearly independent.</w:t>
      </w:r>
    </w:p>
    <w:p w14:paraId="67584ED1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\end{proposition}</w:t>
      </w:r>
    </w:p>
    <w:p w14:paraId="41D4A668" w14:textId="77777777" w:rsidR="008039DA" w:rsidRPr="00AD1E2D" w:rsidRDefault="008039DA" w:rsidP="00AD1E2D">
      <w:pPr>
        <w:pStyle w:val="PlainText"/>
        <w:rPr>
          <w:rFonts w:ascii="Courier New" w:hAnsi="Courier New"/>
        </w:rPr>
      </w:pPr>
    </w:p>
    <w:p w14:paraId="1600AEA3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See Appendix \ref{sec:appendix} for </w:t>
      </w:r>
      <w:r w:rsidRPr="00AD1E2D">
        <w:rPr>
          <w:rFonts w:ascii="Courier New" w:hAnsi="Courier New"/>
        </w:rPr>
        <w:t>the proof.</w:t>
      </w:r>
    </w:p>
    <w:p w14:paraId="3338684D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Assumption (i) implies that when the demand rotation instrument and the demand shifter shift the demand equation, we can identify the conduct parameter.</w:t>
      </w:r>
    </w:p>
    <w:p w14:paraId="16061795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This reflects the main result in \citet{bresnahan1982oligopoly}.</w:t>
      </w:r>
    </w:p>
    <w:p w14:paraId="02C37F28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Assumption (ii) is standard</w:t>
      </w:r>
      <w:r w:rsidRPr="00AD1E2D">
        <w:rPr>
          <w:rFonts w:ascii="Courier New" w:hAnsi="Courier New"/>
        </w:rPr>
        <w:t xml:space="preserve"> in the regression model but not assumed in PS.</w:t>
      </w:r>
    </w:p>
    <w:p w14:paraId="20F1D4B6" w14:textId="77777777" w:rsidR="008039DA" w:rsidRPr="00AD1E2D" w:rsidRDefault="008039DA" w:rsidP="00AD1E2D">
      <w:pPr>
        <w:pStyle w:val="PlainText"/>
        <w:rPr>
          <w:rFonts w:ascii="Courier New" w:hAnsi="Courier New"/>
        </w:rPr>
      </w:pPr>
    </w:p>
    <w:p w14:paraId="7879FFEA" w14:textId="77777777" w:rsidR="008039DA" w:rsidRPr="00AD1E2D" w:rsidRDefault="008039DA" w:rsidP="00AD1E2D">
      <w:pPr>
        <w:pStyle w:val="PlainText"/>
        <w:rPr>
          <w:rFonts w:ascii="Courier New" w:hAnsi="Courier New"/>
        </w:rPr>
      </w:pPr>
    </w:p>
    <w:p w14:paraId="7B5BB4E2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\section{Simulation results}\label{sec:results}</w:t>
      </w:r>
    </w:p>
    <w:p w14:paraId="08372C21" w14:textId="77777777" w:rsidR="008039DA" w:rsidRPr="00AD1E2D" w:rsidRDefault="008039DA" w:rsidP="00AD1E2D">
      <w:pPr>
        <w:pStyle w:val="PlainText"/>
        <w:rPr>
          <w:rFonts w:ascii="Courier New" w:hAnsi="Courier New"/>
        </w:rPr>
      </w:pPr>
    </w:p>
    <w:p w14:paraId="47A4A25D" w14:textId="3E355D26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Table \ref{tb:linear_linear_sigma_1} </w:t>
      </w:r>
      <w:del w:id="135" w:author="Author" w:date="2023-04-07T17:14:00Z">
        <w:r w:rsidR="00DB6C85">
          <w:delText>shows</w:delText>
        </w:r>
      </w:del>
      <w:ins w:id="136" w:author="Author" w:date="2023-04-07T17:14:00Z">
        <w:r w:rsidR="00CD2B93">
          <w:rPr>
            <w:rFonts w:ascii="Courier New" w:hAnsi="Courier New" w:cs="Courier New"/>
          </w:rPr>
          <w:t>presents</w:t>
        </w:r>
      </w:ins>
      <w:r w:rsidR="00CD2B93" w:rsidRPr="00AD1E2D">
        <w:rPr>
          <w:rFonts w:ascii="Courier New" w:hAnsi="Courier New"/>
        </w:rPr>
        <w:t xml:space="preserve"> </w:t>
      </w:r>
      <w:r w:rsidRPr="00AD1E2D">
        <w:rPr>
          <w:rFonts w:ascii="Courier New" w:hAnsi="Courier New"/>
        </w:rPr>
        <w:t>the results of the linear model with the demand shifter.\footnote{See Appendix \ref{sec:appendix} for the</w:t>
      </w:r>
      <w:r w:rsidRPr="00AD1E2D">
        <w:rPr>
          <w:rFonts w:ascii="Courier New" w:hAnsi="Courier New"/>
        </w:rPr>
        <w:t xml:space="preserve"> simulation details and additional results.}</w:t>
      </w:r>
    </w:p>
    <w:p w14:paraId="11F5A25B" w14:textId="204346C9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Panel (a) shows that when the standard deviation</w:t>
      </w:r>
      <w:r w:rsidR="000A1FB3" w:rsidRPr="00AD1E2D">
        <w:rPr>
          <w:rFonts w:ascii="Courier New" w:hAnsi="Courier New"/>
        </w:rPr>
        <w:t xml:space="preserve"> </w:t>
      </w:r>
      <w:ins w:id="137" w:author="Author" w:date="2023-04-07T17:14:00Z">
        <w:r w:rsidR="000A1FB3">
          <w:rPr>
            <w:rFonts w:ascii="Courier New" w:hAnsi="Courier New" w:cs="Courier New"/>
          </w:rPr>
          <w:t>(SD)</w:t>
        </w:r>
        <w:r w:rsidRPr="0040347B">
          <w:rPr>
            <w:rFonts w:ascii="Courier New" w:hAnsi="Courier New" w:cs="Courier New"/>
          </w:rPr>
          <w:t xml:space="preserve"> </w:t>
        </w:r>
      </w:ins>
      <w:r w:rsidRPr="00AD1E2D">
        <w:rPr>
          <w:rFonts w:ascii="Courier New" w:hAnsi="Courier New"/>
        </w:rPr>
        <w:t xml:space="preserve">of the error terms in the demand and supply equation is $\sigma = 0.001$, the estimation of all parameters is </w:t>
      </w:r>
      <w:del w:id="138" w:author="Author" w:date="2023-04-07T17:14:00Z">
        <w:r w:rsidR="00DB6C85">
          <w:delText>quite</w:delText>
        </w:r>
      </w:del>
      <w:ins w:id="139" w:author="Author" w:date="2023-04-07T17:14:00Z">
        <w:r w:rsidR="00CD2B93">
          <w:rPr>
            <w:rFonts w:ascii="Courier New" w:hAnsi="Courier New" w:cs="Courier New"/>
          </w:rPr>
          <w:t>extremely</w:t>
        </w:r>
      </w:ins>
      <w:r w:rsidR="00CD2B93" w:rsidRPr="00AD1E2D" w:rsidDel="00CD2B93">
        <w:rPr>
          <w:rFonts w:ascii="Courier New" w:hAnsi="Courier New"/>
        </w:rPr>
        <w:t xml:space="preserve"> </w:t>
      </w:r>
      <w:r w:rsidRPr="00AD1E2D">
        <w:rPr>
          <w:rFonts w:ascii="Courier New" w:hAnsi="Courier New"/>
        </w:rPr>
        <w:t>accurate.</w:t>
      </w:r>
    </w:p>
    <w:p w14:paraId="17622500" w14:textId="3946FCE1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When the sample size </w:t>
      </w:r>
      <w:r w:rsidRPr="00AD1E2D">
        <w:rPr>
          <w:rFonts w:ascii="Courier New" w:hAnsi="Courier New"/>
        </w:rPr>
        <w:t xml:space="preserve">is large, the </w:t>
      </w:r>
      <w:del w:id="140" w:author="Author" w:date="2023-04-07T17:14:00Z">
        <w:r w:rsidR="00DB6C85">
          <w:delText>Root</w:delText>
        </w:r>
      </w:del>
      <w:ins w:id="141" w:author="Author" w:date="2023-04-07T17:14:00Z">
        <w:r w:rsidR="00CD2B93">
          <w:rPr>
            <w:rFonts w:ascii="Courier New" w:hAnsi="Courier New" w:cs="Courier New"/>
          </w:rPr>
          <w:t>r</w:t>
        </w:r>
        <w:r w:rsidR="00CD2B93" w:rsidRPr="0040347B">
          <w:rPr>
            <w:rFonts w:ascii="Courier New" w:hAnsi="Courier New" w:cs="Courier New"/>
          </w:rPr>
          <w:t>oot</w:t>
        </w:r>
      </w:ins>
      <w:r w:rsidRPr="00AD1E2D">
        <w:rPr>
          <w:rFonts w:ascii="Courier New" w:hAnsi="Courier New"/>
        </w:rPr>
        <w:t xml:space="preserve">-mean-squared errors </w:t>
      </w:r>
      <w:del w:id="142" w:author="Author" w:date="2023-04-07T17:38:00Z">
        <w:r w:rsidRPr="00AD1E2D" w:rsidDel="00FF16EE">
          <w:rPr>
            <w:rFonts w:ascii="Courier New" w:hAnsi="Courier New"/>
          </w:rPr>
          <w:delText xml:space="preserve">(RMSEs) </w:delText>
        </w:r>
      </w:del>
      <w:r w:rsidRPr="00AD1E2D">
        <w:rPr>
          <w:rFonts w:ascii="Courier New" w:hAnsi="Courier New"/>
        </w:rPr>
        <w:t>of all parameters are less than or equal to 0.001.</w:t>
      </w:r>
      <w:del w:id="143" w:author="Author" w:date="2023-04-07T17:14:00Z">
        <w:r w:rsidR="00DB6C85">
          <w:delText xml:space="preserve"> </w:delText>
        </w:r>
      </w:del>
    </w:p>
    <w:p w14:paraId="2B321D5C" w14:textId="2F77D550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Panel (c) shows the case with $\sigma = 2.0$.</w:t>
      </w:r>
      <w:del w:id="144" w:author="Author" w:date="2023-04-07T17:14:00Z">
        <w:r w:rsidR="00DB6C85">
          <w:delText xml:space="preserve"> </w:delText>
        </w:r>
      </w:del>
    </w:p>
    <w:p w14:paraId="3C9D1A47" w14:textId="5A63948E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As the sample size increases, the </w:t>
      </w:r>
      <w:ins w:id="145" w:author="Author" w:date="2023-04-07T17:38:00Z">
        <w:r>
          <w:rPr>
            <w:rFonts w:ascii="Courier New" w:hAnsi="Courier New" w:cs="Courier New"/>
          </w:rPr>
          <w:t>r</w:t>
        </w:r>
        <w:r w:rsidRPr="0040347B">
          <w:rPr>
            <w:rFonts w:ascii="Courier New" w:hAnsi="Courier New" w:cs="Courier New"/>
          </w:rPr>
          <w:t>oot</w:t>
        </w:r>
        <w:r>
          <w:rPr>
            <w:rFonts w:ascii="Courier New" w:hAnsi="Courier New"/>
          </w:rPr>
          <w:t>-mean-squared error</w:t>
        </w:r>
        <w:r w:rsidRPr="00AD1E2D">
          <w:rPr>
            <w:rFonts w:ascii="Courier New" w:hAnsi="Courier New"/>
          </w:rPr>
          <w:t xml:space="preserve"> </w:t>
        </w:r>
      </w:ins>
      <w:del w:id="146" w:author="Author" w:date="2023-04-07T17:38:00Z">
        <w:r w:rsidRPr="00AD1E2D" w:rsidDel="00FF16EE">
          <w:rPr>
            <w:rFonts w:ascii="Courier New" w:hAnsi="Courier New"/>
          </w:rPr>
          <w:delText xml:space="preserve">RMSE </w:delText>
        </w:r>
      </w:del>
      <w:r w:rsidRPr="00AD1E2D">
        <w:rPr>
          <w:rFonts w:ascii="Courier New" w:hAnsi="Courier New"/>
        </w:rPr>
        <w:t>decreases dramatically.</w:t>
      </w:r>
      <w:del w:id="147" w:author="Author" w:date="2023-04-07T17:14:00Z">
        <w:r w:rsidR="00DB6C85">
          <w:delText xml:space="preserve"> </w:delText>
        </w:r>
      </w:del>
    </w:p>
    <w:p w14:paraId="7205F70C" w14:textId="491A2411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Thus,</w:t>
      </w:r>
      <w:ins w:id="148" w:author="Author" w:date="2023-04-07T17:14:00Z">
        <w:r w:rsidRPr="0040347B">
          <w:rPr>
            <w:rFonts w:ascii="Courier New" w:hAnsi="Courier New" w:cs="Courier New"/>
          </w:rPr>
          <w:t xml:space="preserve"> </w:t>
        </w:r>
        <w:r w:rsidR="009D1A77">
          <w:rPr>
            <w:rFonts w:ascii="Courier New" w:hAnsi="Courier New" w:cs="Courier New"/>
          </w:rPr>
          <w:t>the</w:t>
        </w:r>
      </w:ins>
      <w:r w:rsidR="009D1A77" w:rsidRPr="00AD1E2D">
        <w:rPr>
          <w:rFonts w:ascii="Courier New" w:hAnsi="Courier New"/>
        </w:rPr>
        <w:t xml:space="preserve"> </w:t>
      </w:r>
      <w:r w:rsidRPr="00AD1E2D">
        <w:rPr>
          <w:rFonts w:ascii="Courier New" w:hAnsi="Courier New"/>
        </w:rPr>
        <w:t>imprecise results reported in PS are due to the lack of demand shifters and</w:t>
      </w:r>
      <w:del w:id="149" w:author="Author" w:date="2023-04-07T17:14:00Z">
        <w:r w:rsidR="00DB6C85">
          <w:delText xml:space="preserve"> the</w:delText>
        </w:r>
      </w:del>
      <w:r w:rsidRPr="00AD1E2D">
        <w:rPr>
          <w:rFonts w:ascii="Courier New" w:hAnsi="Courier New"/>
        </w:rPr>
        <w:t xml:space="preserve"> </w:t>
      </w:r>
      <w:r w:rsidRPr="00AD1E2D">
        <w:rPr>
          <w:rFonts w:ascii="Courier New" w:hAnsi="Courier New"/>
        </w:rPr>
        <w:t>small sample size.</w:t>
      </w:r>
    </w:p>
    <w:p w14:paraId="69E37EB8" w14:textId="77777777" w:rsidR="008039DA" w:rsidRPr="00AD1E2D" w:rsidRDefault="008039DA" w:rsidP="00AD1E2D">
      <w:pPr>
        <w:pStyle w:val="PlainText"/>
        <w:rPr>
          <w:rFonts w:ascii="Courier New" w:hAnsi="Courier New"/>
        </w:rPr>
      </w:pPr>
    </w:p>
    <w:p w14:paraId="57814052" w14:textId="77777777" w:rsidR="008039DA" w:rsidRPr="00AD1E2D" w:rsidRDefault="008039DA" w:rsidP="00AD1E2D">
      <w:pPr>
        <w:pStyle w:val="PlainText"/>
        <w:rPr>
          <w:rFonts w:ascii="Courier New" w:hAnsi="Courier New"/>
        </w:rPr>
      </w:pPr>
    </w:p>
    <w:p w14:paraId="148D5DB6" w14:textId="77777777" w:rsidR="008039DA" w:rsidRPr="00AD1E2D" w:rsidRDefault="008039DA" w:rsidP="00AD1E2D">
      <w:pPr>
        <w:pStyle w:val="PlainText"/>
        <w:rPr>
          <w:rFonts w:ascii="Courier New" w:hAnsi="Courier New"/>
        </w:rPr>
      </w:pPr>
    </w:p>
    <w:p w14:paraId="0E50D361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\begin{table}[!htbp]</w:t>
      </w:r>
    </w:p>
    <w:p w14:paraId="4DC9F5EC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  \begin{center}</w:t>
      </w:r>
    </w:p>
    <w:p w14:paraId="57EC35BA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      \caption{Results of the linear model with demand shifter}</w:t>
      </w:r>
    </w:p>
    <w:p w14:paraId="1BD5F5FE" w14:textId="64B4F69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      \label{tb:linear_linear_sigma_1}</w:t>
      </w:r>
      <w:del w:id="150" w:author="Author" w:date="2023-04-07T17:29:00Z">
        <w:r w:rsidRPr="00AD1E2D" w:rsidDel="004B6E6C">
          <w:rPr>
            <w:rFonts w:ascii="Courier New" w:hAnsi="Courier New"/>
          </w:rPr>
          <w:delText xml:space="preserve"> </w:delText>
        </w:r>
      </w:del>
    </w:p>
    <w:p w14:paraId="7A4AC772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      \subfl</w:t>
      </w:r>
      <w:r w:rsidRPr="00AD1E2D">
        <w:rPr>
          <w:rFonts w:ascii="Courier New" w:hAnsi="Courier New"/>
        </w:rPr>
        <w:t>oat[$\sigma=0.001$]{\input{figuretable/linear_linear_sigma_0.001_bias_rmse.tex}}\\</w:t>
      </w:r>
    </w:p>
    <w:p w14:paraId="21D246C5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      \subfloat[$\sigma=0.5$]{\input{figuretable/linear_linear_sigma_0.5_bias_rmse}}\\</w:t>
      </w:r>
    </w:p>
    <w:p w14:paraId="1AF1ABD7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    \subfloat[$\sigma=2.0$]{\input{figuretable/linear_linear_sigma_2_bias_rmse}}</w:t>
      </w:r>
    </w:p>
    <w:p w14:paraId="445A1A64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  \en</w:t>
      </w:r>
      <w:r w:rsidRPr="00AD1E2D">
        <w:rPr>
          <w:rFonts w:ascii="Courier New" w:hAnsi="Courier New"/>
        </w:rPr>
        <w:t>d{center}</w:t>
      </w:r>
    </w:p>
    <w:p w14:paraId="4FB34C83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  \footnotesize</w:t>
      </w:r>
    </w:p>
    <w:p w14:paraId="2C8B23CB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  Note: The error terms in the demand and supply equation are drawn from a normal distribution, $N(0,\sigma)$.</w:t>
      </w:r>
    </w:p>
    <w:p w14:paraId="70E8F34B" w14:textId="0AE67FCA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lastRenderedPageBreak/>
        <w:t>\end{table}</w:t>
      </w:r>
      <w:del w:id="151" w:author="Author" w:date="2023-04-07T17:14:00Z">
        <w:r w:rsidR="00DB6C85">
          <w:delText xml:space="preserve"> </w:delText>
        </w:r>
      </w:del>
    </w:p>
    <w:p w14:paraId="33CA6834" w14:textId="77777777" w:rsidR="008039DA" w:rsidRPr="00AD1E2D" w:rsidRDefault="008039DA" w:rsidP="00AD1E2D">
      <w:pPr>
        <w:pStyle w:val="PlainText"/>
        <w:rPr>
          <w:rFonts w:ascii="Courier New" w:hAnsi="Courier New"/>
        </w:rPr>
      </w:pPr>
    </w:p>
    <w:p w14:paraId="770C525A" w14:textId="77777777" w:rsidR="008039DA" w:rsidRPr="00AD1E2D" w:rsidRDefault="008039DA" w:rsidP="00AD1E2D">
      <w:pPr>
        <w:pStyle w:val="PlainText"/>
        <w:rPr>
          <w:rFonts w:ascii="Courier New" w:hAnsi="Courier New"/>
        </w:rPr>
      </w:pPr>
    </w:p>
    <w:p w14:paraId="2EC04121" w14:textId="77777777" w:rsidR="008039DA" w:rsidRPr="00AD1E2D" w:rsidRDefault="008039DA" w:rsidP="00AD1E2D">
      <w:pPr>
        <w:pStyle w:val="PlainText"/>
        <w:rPr>
          <w:rFonts w:ascii="Courier New" w:hAnsi="Courier New"/>
        </w:rPr>
      </w:pPr>
    </w:p>
    <w:p w14:paraId="208F6156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\section{Conclusion}</w:t>
      </w:r>
    </w:p>
    <w:p w14:paraId="3795EB9F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We revisit the conduct parameter estimation in homogeneous good markets.</w:t>
      </w:r>
    </w:p>
    <w:p w14:paraId="0D7D0244" w14:textId="55092798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There is a conflict between \citet{bresnahan1982oligopoly} and \citet{perloff2012collinearity} </w:t>
      </w:r>
      <w:del w:id="152" w:author="Author" w:date="2023-04-07T17:14:00Z">
        <w:r w:rsidR="00DB6C85">
          <w:delText>about the</w:delText>
        </w:r>
      </w:del>
      <w:ins w:id="153" w:author="Author" w:date="2023-04-07T17:14:00Z">
        <w:r w:rsidR="009D1A77">
          <w:rPr>
            <w:rFonts w:ascii="Courier New" w:hAnsi="Courier New" w:cs="Courier New"/>
          </w:rPr>
          <w:t>in terms of</w:t>
        </w:r>
      </w:ins>
      <w:r w:rsidR="009D1A77" w:rsidRPr="00AD1E2D">
        <w:rPr>
          <w:rFonts w:ascii="Courier New" w:hAnsi="Courier New"/>
        </w:rPr>
        <w:t xml:space="preserve"> </w:t>
      </w:r>
      <w:r w:rsidRPr="00AD1E2D">
        <w:rPr>
          <w:rFonts w:ascii="Courier New" w:hAnsi="Courier New"/>
        </w:rPr>
        <w:t>identification and</w:t>
      </w:r>
      <w:del w:id="154" w:author="Author" w:date="2023-04-07T17:14:00Z">
        <w:r w:rsidR="00DB6C85">
          <w:delText xml:space="preserve"> the</w:delText>
        </w:r>
      </w:del>
      <w:r w:rsidRPr="00AD1E2D">
        <w:rPr>
          <w:rFonts w:ascii="Courier New" w:hAnsi="Courier New"/>
        </w:rPr>
        <w:t xml:space="preserve"> </w:t>
      </w:r>
      <w:r w:rsidRPr="00AD1E2D">
        <w:rPr>
          <w:rFonts w:ascii="Courier New" w:hAnsi="Courier New"/>
        </w:rPr>
        <w:t>estimation.</w:t>
      </w:r>
    </w:p>
    <w:p w14:paraId="0FCC9378" w14:textId="7C964715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We </w:t>
      </w:r>
      <w:commentRangeStart w:id="155"/>
      <w:del w:id="156" w:author="Author" w:date="2023-04-07T17:14:00Z">
        <w:r w:rsidR="00DB6C85">
          <w:delText>point out</w:delText>
        </w:r>
      </w:del>
      <w:ins w:id="157" w:author="Author" w:date="2023-04-07T17:32:00Z">
        <w:r w:rsidR="003A4AA3">
          <w:t>highlight</w:t>
        </w:r>
      </w:ins>
      <w:r w:rsidRPr="00AD1E2D">
        <w:rPr>
          <w:rFonts w:ascii="Courier New" w:hAnsi="Courier New"/>
        </w:rPr>
        <w:t xml:space="preserve"> </w:t>
      </w:r>
      <w:commentRangeEnd w:id="155"/>
      <w:r w:rsidR="003A4AA3">
        <w:rPr>
          <w:rStyle w:val="CommentReference"/>
          <w:rFonts w:asciiTheme="minorHAnsi" w:hAnsiTheme="minorHAnsi"/>
        </w:rPr>
        <w:commentReference w:id="155"/>
      </w:r>
      <w:r w:rsidRPr="00AD1E2D">
        <w:rPr>
          <w:rFonts w:ascii="Courier New" w:hAnsi="Courier New"/>
        </w:rPr>
        <w:t>the problems in the proof and</w:t>
      </w:r>
      <w:del w:id="158" w:author="Author" w:date="2023-04-07T17:14:00Z">
        <w:r w:rsidR="00DB6C85">
          <w:delText xml:space="preserve"> the</w:delText>
        </w:r>
      </w:del>
      <w:r w:rsidRPr="00AD1E2D">
        <w:rPr>
          <w:rFonts w:ascii="Courier New" w:hAnsi="Courier New"/>
        </w:rPr>
        <w:t xml:space="preserve"> </w:t>
      </w:r>
      <w:r w:rsidRPr="00AD1E2D">
        <w:rPr>
          <w:rFonts w:ascii="Courier New" w:hAnsi="Courier New"/>
        </w:rPr>
        <w:t>simulation in \</w:t>
      </w:r>
      <w:proofErr w:type="gramStart"/>
      <w:r w:rsidRPr="00AD1E2D">
        <w:rPr>
          <w:rFonts w:ascii="Courier New" w:hAnsi="Courier New"/>
        </w:rPr>
        <w:t>citet{</w:t>
      </w:r>
      <w:proofErr w:type="gramEnd"/>
      <w:r w:rsidRPr="00AD1E2D">
        <w:rPr>
          <w:rFonts w:ascii="Courier New" w:hAnsi="Courier New"/>
        </w:rPr>
        <w:t>perloff2012collinearity}.</w:t>
      </w:r>
    </w:p>
    <w:p w14:paraId="36420EE1" w14:textId="18366ED1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Our simulation shows that the estimation of the conduct parameter becomes accurate by </w:t>
      </w:r>
      <w:del w:id="159" w:author="Author" w:date="2023-04-07T17:14:00Z">
        <w:r w:rsidR="00DB6C85">
          <w:delText>properly adding</w:delText>
        </w:r>
      </w:del>
      <w:ins w:id="160" w:author="Author" w:date="2023-04-07T17:14:00Z">
        <w:r w:rsidR="009D1A77">
          <w:rPr>
            <w:rFonts w:ascii="Courier New" w:hAnsi="Courier New" w:cs="Courier New"/>
          </w:rPr>
          <w:t>appropriately introducing</w:t>
        </w:r>
      </w:ins>
      <w:r w:rsidR="009D1A77" w:rsidRPr="00AD1E2D">
        <w:rPr>
          <w:rFonts w:ascii="Courier New" w:hAnsi="Courier New"/>
        </w:rPr>
        <w:t xml:space="preserve"> </w:t>
      </w:r>
      <w:r w:rsidRPr="00AD1E2D">
        <w:rPr>
          <w:rFonts w:ascii="Courier New" w:hAnsi="Courier New"/>
        </w:rPr>
        <w:t xml:space="preserve">demand shifters </w:t>
      </w:r>
      <w:del w:id="161" w:author="Author" w:date="2023-04-07T17:14:00Z">
        <w:r w:rsidR="00DB6C85">
          <w:delText>in</w:delText>
        </w:r>
      </w:del>
      <w:ins w:id="162" w:author="Author" w:date="2023-04-07T17:14:00Z">
        <w:r w:rsidR="009D1A77" w:rsidRPr="0040347B">
          <w:rPr>
            <w:rFonts w:ascii="Courier New" w:hAnsi="Courier New" w:cs="Courier New"/>
          </w:rPr>
          <w:t>i</w:t>
        </w:r>
        <w:r w:rsidR="009D1A77">
          <w:rPr>
            <w:rFonts w:ascii="Courier New" w:hAnsi="Courier New" w:cs="Courier New"/>
          </w:rPr>
          <w:t>nto</w:t>
        </w:r>
      </w:ins>
      <w:r w:rsidR="009D1A77" w:rsidRPr="00AD1E2D">
        <w:rPr>
          <w:rFonts w:ascii="Courier New" w:hAnsi="Courier New"/>
        </w:rPr>
        <w:t xml:space="preserve"> </w:t>
      </w:r>
      <w:r w:rsidRPr="00AD1E2D">
        <w:rPr>
          <w:rFonts w:ascii="Courier New" w:hAnsi="Courier New"/>
        </w:rPr>
        <w:t>the supply estimation and increasing the sample size.</w:t>
      </w:r>
      <w:del w:id="163" w:author="Author" w:date="2023-04-07T17:14:00Z">
        <w:r w:rsidR="00DB6C85">
          <w:delText xml:space="preserve"> </w:delText>
        </w:r>
      </w:del>
    </w:p>
    <w:p w14:paraId="1F418EA1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Based on the theoretical and numerical investigat</w:t>
      </w:r>
      <w:r w:rsidRPr="00AD1E2D">
        <w:rPr>
          <w:rFonts w:ascii="Courier New" w:hAnsi="Courier New"/>
        </w:rPr>
        <w:t>ion, we support the argument in \</w:t>
      </w:r>
      <w:proofErr w:type="gramStart"/>
      <w:r w:rsidRPr="00AD1E2D">
        <w:rPr>
          <w:rFonts w:ascii="Courier New" w:hAnsi="Courier New"/>
        </w:rPr>
        <w:t>citet{</w:t>
      </w:r>
      <w:proofErr w:type="gramEnd"/>
      <w:r w:rsidRPr="00AD1E2D">
        <w:rPr>
          <w:rFonts w:ascii="Courier New" w:hAnsi="Courier New"/>
        </w:rPr>
        <w:t>bresnahan1982oligopoly}</w:t>
      </w:r>
      <w:commentRangeStart w:id="164"/>
      <w:r w:rsidRPr="00AD1E2D">
        <w:rPr>
          <w:rFonts w:ascii="Courier New" w:hAnsi="Courier New"/>
        </w:rPr>
        <w:t>.</w:t>
      </w:r>
      <w:commentRangeEnd w:id="164"/>
      <w:r w:rsidR="008F62A0">
        <w:rPr>
          <w:rStyle w:val="CommentReference"/>
          <w:rFonts w:asciiTheme="minorHAnsi" w:hAnsiTheme="minorHAnsi"/>
        </w:rPr>
        <w:commentReference w:id="164"/>
      </w:r>
    </w:p>
    <w:p w14:paraId="31097581" w14:textId="77777777" w:rsidR="008039DA" w:rsidRPr="00AD1E2D" w:rsidRDefault="008039DA" w:rsidP="00AD1E2D">
      <w:pPr>
        <w:pStyle w:val="PlainText"/>
        <w:rPr>
          <w:rFonts w:ascii="Courier New" w:hAnsi="Courier New"/>
        </w:rPr>
      </w:pPr>
    </w:p>
    <w:p w14:paraId="52EDA67C" w14:textId="77777777" w:rsidR="008039DA" w:rsidRPr="00AD1E2D" w:rsidRDefault="008039DA" w:rsidP="00AD1E2D">
      <w:pPr>
        <w:pStyle w:val="PlainText"/>
        <w:rPr>
          <w:rFonts w:ascii="Courier New" w:hAnsi="Courier New"/>
        </w:rPr>
      </w:pPr>
    </w:p>
    <w:p w14:paraId="0218CDF9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\paragraph{Acknowledgments}</w:t>
      </w:r>
    </w:p>
    <w:p w14:paraId="0CA284A7" w14:textId="7B45FF5F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We thank Jeremy Fox and Isabelle Perrigne for their valuable advice. This research did not receive any specific grant from funding agencies in the public, comm</w:t>
      </w:r>
      <w:r w:rsidRPr="00AD1E2D">
        <w:rPr>
          <w:rFonts w:ascii="Courier New" w:hAnsi="Courier New"/>
        </w:rPr>
        <w:t>ercial, or not-for-profit sectors.</w:t>
      </w:r>
      <w:del w:id="165" w:author="Author" w:date="2023-04-07T17:14:00Z">
        <w:r w:rsidR="00DB6C85">
          <w:delText xml:space="preserve"> </w:delText>
        </w:r>
      </w:del>
    </w:p>
    <w:p w14:paraId="51C7C12D" w14:textId="77777777" w:rsidR="008039DA" w:rsidRPr="00AD1E2D" w:rsidRDefault="008039DA" w:rsidP="00AD1E2D">
      <w:pPr>
        <w:pStyle w:val="PlainText"/>
        <w:rPr>
          <w:rFonts w:ascii="Courier New" w:hAnsi="Courier New"/>
        </w:rPr>
      </w:pPr>
    </w:p>
    <w:p w14:paraId="774AC941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\newpage</w:t>
      </w:r>
    </w:p>
    <w:p w14:paraId="0B17C571" w14:textId="77777777" w:rsidR="008039DA" w:rsidRPr="00AD1E2D" w:rsidRDefault="008039DA" w:rsidP="00AD1E2D">
      <w:pPr>
        <w:pStyle w:val="PlainText"/>
        <w:rPr>
          <w:rFonts w:ascii="Courier New" w:hAnsi="Courier New"/>
        </w:rPr>
      </w:pPr>
    </w:p>
    <w:p w14:paraId="29FE3939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\bibliographystyle{aer}</w:t>
      </w:r>
    </w:p>
    <w:p w14:paraId="18E609E4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\bibliography{conduct_parameter}</w:t>
      </w:r>
    </w:p>
    <w:p w14:paraId="4C161C8F" w14:textId="77777777" w:rsidR="008039DA" w:rsidRPr="00AD1E2D" w:rsidRDefault="008039DA" w:rsidP="00AD1E2D">
      <w:pPr>
        <w:pStyle w:val="PlainText"/>
        <w:rPr>
          <w:rFonts w:ascii="Courier New" w:hAnsi="Courier New"/>
        </w:rPr>
      </w:pPr>
    </w:p>
    <w:p w14:paraId="075284A7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\newpage</w:t>
      </w:r>
    </w:p>
    <w:p w14:paraId="03B7A0F6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\appendix</w:t>
      </w:r>
    </w:p>
    <w:p w14:paraId="36A6A9E0" w14:textId="77777777" w:rsidR="008039DA" w:rsidRPr="00AD1E2D" w:rsidRDefault="008039DA" w:rsidP="00AD1E2D">
      <w:pPr>
        <w:pStyle w:val="PlainText"/>
        <w:rPr>
          <w:rFonts w:ascii="Courier New" w:hAnsi="Courier New"/>
        </w:rPr>
      </w:pPr>
    </w:p>
    <w:p w14:paraId="32CFCC2B" w14:textId="77777777" w:rsidR="008039DA" w:rsidRPr="00AD1E2D" w:rsidRDefault="008039DA" w:rsidP="00AD1E2D">
      <w:pPr>
        <w:pStyle w:val="PlainText"/>
        <w:rPr>
          <w:rFonts w:ascii="Courier New" w:hAnsi="Courier New"/>
        </w:rPr>
      </w:pPr>
    </w:p>
    <w:p w14:paraId="68D866A2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% \section{Corrected proof of \cite{perloff2012collinearity}}\label{sec:corrected_proof_of_PS}</w:t>
      </w:r>
    </w:p>
    <w:p w14:paraId="50E64CF6" w14:textId="77777777" w:rsidR="008039DA" w:rsidRPr="00AD1E2D" w:rsidRDefault="008039DA" w:rsidP="00AD1E2D">
      <w:pPr>
        <w:pStyle w:val="PlainText"/>
        <w:rPr>
          <w:rFonts w:ascii="Courier New" w:hAnsi="Courier New"/>
        </w:rPr>
      </w:pPr>
    </w:p>
    <w:p w14:paraId="2E2359BA" w14:textId="028FFF3D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% To </w:t>
      </w:r>
      <w:del w:id="166" w:author="Author" w:date="2023-04-07T17:14:00Z">
        <w:r w:rsidR="00DB6C85">
          <w:delText>see</w:delText>
        </w:r>
      </w:del>
      <w:ins w:id="167" w:author="Author" w:date="2023-04-07T17:14:00Z">
        <w:r w:rsidR="009D1A77">
          <w:rPr>
            <w:rFonts w:ascii="Courier New" w:hAnsi="Courier New" w:cs="Courier New"/>
          </w:rPr>
          <w:t>illustrate</w:t>
        </w:r>
      </w:ins>
      <w:r w:rsidR="009D1A77" w:rsidRPr="00AD1E2D">
        <w:rPr>
          <w:rFonts w:ascii="Courier New" w:hAnsi="Courier New"/>
        </w:rPr>
        <w:t xml:space="preserve"> </w:t>
      </w:r>
      <w:r w:rsidRPr="00AD1E2D">
        <w:rPr>
          <w:rFonts w:ascii="Courier New" w:hAnsi="Courier New"/>
        </w:rPr>
        <w:t xml:space="preserve">the multicollinearity problem, </w:t>
      </w:r>
      <w:del w:id="168" w:author="Author" w:date="2023-04-07T17:14:00Z">
        <w:r w:rsidR="00DB6C85">
          <w:delText>they try</w:delText>
        </w:r>
      </w:del>
      <w:ins w:id="169" w:author="Author" w:date="2023-04-07T17:14:00Z">
        <w:r w:rsidR="009D1A77">
          <w:rPr>
            <w:rFonts w:ascii="Courier New" w:hAnsi="Courier New" w:cs="Courier New"/>
          </w:rPr>
          <w:t>the authors</w:t>
        </w:r>
        <w:r w:rsidR="009D1A77" w:rsidRPr="0040347B">
          <w:rPr>
            <w:rFonts w:ascii="Courier New" w:hAnsi="Courier New" w:cs="Courier New"/>
          </w:rPr>
          <w:t xml:space="preserve"> </w:t>
        </w:r>
        <w:r w:rsidR="009D1A77">
          <w:rPr>
            <w:rFonts w:ascii="Courier New" w:hAnsi="Courier New" w:cs="Courier New"/>
          </w:rPr>
          <w:t>attempt</w:t>
        </w:r>
      </w:ins>
      <w:r w:rsidR="009D1A77" w:rsidRPr="00AD1E2D">
        <w:rPr>
          <w:rFonts w:ascii="Courier New" w:hAnsi="Courier New"/>
        </w:rPr>
        <w:t xml:space="preserve"> </w:t>
      </w:r>
      <w:r w:rsidRPr="00AD1E2D">
        <w:rPr>
          <w:rFonts w:ascii="Courier New" w:hAnsi="Courier New"/>
        </w:rPr>
        <w:t xml:space="preserve">to </w:t>
      </w:r>
      <w:del w:id="170" w:author="Author" w:date="2023-04-07T17:14:00Z">
        <w:r w:rsidR="00DB6C85">
          <w:delText>show</w:delText>
        </w:r>
      </w:del>
      <w:ins w:id="171" w:author="Author" w:date="2023-04-07T17:14:00Z">
        <w:r w:rsidR="009D1A77">
          <w:rPr>
            <w:rFonts w:ascii="Courier New" w:hAnsi="Courier New" w:cs="Courier New"/>
          </w:rPr>
          <w:t>demonstrate</w:t>
        </w:r>
      </w:ins>
      <w:r w:rsidR="009D1A77" w:rsidRPr="00AD1E2D">
        <w:rPr>
          <w:rFonts w:ascii="Courier New" w:hAnsi="Courier New"/>
        </w:rPr>
        <w:t xml:space="preserve"> </w:t>
      </w:r>
      <w:r w:rsidRPr="00AD1E2D">
        <w:rPr>
          <w:rFonts w:ascii="Courier New" w:hAnsi="Courier New"/>
        </w:rPr>
        <w:t>linear dependence between the variables in the supply equations.</w:t>
      </w:r>
      <w:del w:id="172" w:author="Author" w:date="2023-04-07T17:14:00Z">
        <w:r w:rsidR="00DB6C85">
          <w:delText xml:space="preserve"> </w:delText>
        </w:r>
      </w:del>
    </w:p>
    <w:p w14:paraId="1D35FEAD" w14:textId="6ABE93F0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% \cite{perloff2012collinearity} start the proof </w:t>
      </w:r>
      <w:del w:id="173" w:author="Author" w:date="2023-04-07T17:14:00Z">
        <w:r w:rsidR="00DB6C85">
          <w:delText>by saying</w:delText>
        </w:r>
      </w:del>
      <w:ins w:id="174" w:author="Author" w:date="2023-04-07T17:14:00Z">
        <w:r w:rsidR="0076659E">
          <w:rPr>
            <w:rFonts w:ascii="Courier New" w:hAnsi="Courier New" w:cs="Courier New"/>
          </w:rPr>
          <w:t>with</w:t>
        </w:r>
      </w:ins>
      <w:r w:rsidRPr="00AD1E2D">
        <w:rPr>
          <w:rFonts w:ascii="Courier New" w:hAnsi="Courier New"/>
        </w:rPr>
        <w:t xml:space="preserve"> the following </w:t>
      </w:r>
      <w:del w:id="175" w:author="Author" w:date="2023-04-07T17:14:00Z">
        <w:r w:rsidR="00DB6C85">
          <w:delText>in</w:delText>
        </w:r>
      </w:del>
      <w:ins w:id="176" w:author="Author" w:date="2023-04-07T17:14:00Z">
        <w:r w:rsidR="0076659E">
          <w:rPr>
            <w:rFonts w:ascii="Courier New" w:hAnsi="Courier New" w:cs="Courier New"/>
          </w:rPr>
          <w:t>statement on</w:t>
        </w:r>
      </w:ins>
      <w:r w:rsidRPr="00AD1E2D">
        <w:rPr>
          <w:rFonts w:ascii="Courier New" w:hAnsi="Courier New"/>
        </w:rPr>
        <w:t xml:space="preserve"> p137 </w:t>
      </w:r>
      <w:del w:id="177" w:author="Author" w:date="2023-04-07T17:14:00Z">
        <w:r w:rsidR="00DB6C85">
          <w:delText>in</w:delText>
        </w:r>
      </w:del>
      <w:ins w:id="178" w:author="Author" w:date="2023-04-07T17:14:00Z">
        <w:r w:rsidR="008F62A0">
          <w:rPr>
            <w:rFonts w:ascii="Courier New" w:hAnsi="Courier New" w:cs="Courier New"/>
          </w:rPr>
          <w:t>of</w:t>
        </w:r>
      </w:ins>
      <w:r w:rsidR="008F62A0" w:rsidRPr="00AD1E2D">
        <w:rPr>
          <w:rFonts w:ascii="Courier New" w:hAnsi="Courier New"/>
        </w:rPr>
        <w:t xml:space="preserve"> </w:t>
      </w:r>
      <w:r w:rsidRPr="00AD1E2D">
        <w:rPr>
          <w:rFonts w:ascii="Courier New" w:hAnsi="Courier New"/>
        </w:rPr>
        <w:t xml:space="preserve">their </w:t>
      </w:r>
      <w:r w:rsidRPr="00AD1E2D">
        <w:rPr>
          <w:rFonts w:ascii="Courier New" w:hAnsi="Courier New"/>
        </w:rPr>
        <w:t>appendix (we modify notations</w:t>
      </w:r>
      <w:del w:id="179" w:author="Author" w:date="2023-04-07T17:14:00Z">
        <w:r w:rsidR="00DB6C85">
          <w:delText>);</w:delText>
        </w:r>
      </w:del>
      <w:ins w:id="180" w:author="Author" w:date="2023-04-07T17:14:00Z">
        <w:r w:rsidRPr="0040347B">
          <w:rPr>
            <w:rFonts w:ascii="Courier New" w:hAnsi="Courier New" w:cs="Courier New"/>
          </w:rPr>
          <w:t>)</w:t>
        </w:r>
        <w:r w:rsidR="0076659E">
          <w:rPr>
            <w:rFonts w:ascii="Courier New" w:hAnsi="Courier New" w:cs="Courier New"/>
          </w:rPr>
          <w:t>:</w:t>
        </w:r>
      </w:ins>
    </w:p>
    <w:p w14:paraId="3B77FEFA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% \begin{quote}</w:t>
      </w:r>
    </w:p>
    <w:p w14:paraId="057D8548" w14:textId="2C3E3C86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%     "We demonstrate that the $W_{t}, R_{t}, Z^{R}_{t}Q_{t}$, and $Q_{t}$ terms in Eq.4 are perfectly collinear for $\varepsilon_{t}^{d} = \varepsilon_{t}^{c} = 0$. We show this result by demonstrating that</w:t>
      </w:r>
      <w:r w:rsidRPr="00AD1E2D">
        <w:rPr>
          <w:rFonts w:ascii="Courier New" w:hAnsi="Courier New"/>
        </w:rPr>
        <w:t xml:space="preserve"> there exist nonzero coefficients $\chi_1,\chi_2,\chi_3,\chi_4$, and $\chi_5$ such that</w:t>
      </w:r>
      <w:del w:id="181" w:author="Author" w:date="2023-04-07T17:14:00Z">
        <w:r w:rsidR="00DB6C85">
          <w:delText xml:space="preserve"> </w:delText>
        </w:r>
      </w:del>
    </w:p>
    <w:p w14:paraId="3B6EC112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%     \[Z^{R}_{t} Q_{t} + \chi_1 Q_{t} + \chi_2 W_{t} + \chi_3 R_{t} + \chi_4 Y_{t} + \chi_5 = 0.\quad \text{(A1)}"\]</w:t>
      </w:r>
    </w:p>
    <w:p w14:paraId="22F1A5EF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% \end{quote}</w:t>
      </w:r>
    </w:p>
    <w:p w14:paraId="2B7785DC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% Eq.4 in the quotation corresponds</w:t>
      </w:r>
      <w:r w:rsidRPr="00AD1E2D">
        <w:rPr>
          <w:rFonts w:ascii="Courier New" w:hAnsi="Courier New"/>
        </w:rPr>
        <w:t xml:space="preserve"> to the supply equation \eqref{eq:linear_supply_equation}.</w:t>
      </w:r>
    </w:p>
    <w:p w14:paraId="23572011" w14:textId="4AC586CF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% </w:t>
      </w:r>
      <w:del w:id="182" w:author="Author" w:date="2023-04-07T17:14:00Z">
        <w:r w:rsidR="00DB6C85">
          <w:delText>They show that there exists</w:delText>
        </w:r>
      </w:del>
      <w:ins w:id="183" w:author="Author" w:date="2023-04-07T17:14:00Z">
        <w:r w:rsidR="0076659E">
          <w:rPr>
            <w:rFonts w:ascii="Courier New" w:hAnsi="Courier New" w:cs="Courier New"/>
          </w:rPr>
          <w:t>The authors</w:t>
        </w:r>
        <w:r w:rsidR="0076659E" w:rsidRPr="0040347B">
          <w:rPr>
            <w:rFonts w:ascii="Courier New" w:hAnsi="Courier New" w:cs="Courier New"/>
          </w:rPr>
          <w:t xml:space="preserve"> </w:t>
        </w:r>
        <w:r w:rsidR="00EB720C">
          <w:rPr>
            <w:rFonts w:ascii="Courier New" w:hAnsi="Courier New" w:cs="Courier New"/>
          </w:rPr>
          <w:t xml:space="preserve">claim to </w:t>
        </w:r>
        <w:r w:rsidR="0076659E">
          <w:rPr>
            <w:rFonts w:ascii="Courier New" w:hAnsi="Courier New" w:cs="Courier New"/>
          </w:rPr>
          <w:t>demonstrate evidence of</w:t>
        </w:r>
      </w:ins>
      <w:r w:rsidRPr="00AD1E2D">
        <w:rPr>
          <w:rFonts w:ascii="Courier New" w:hAnsi="Courier New"/>
        </w:rPr>
        <w:t xml:space="preserve"> </w:t>
      </w:r>
      <w:r w:rsidRPr="00AD1E2D">
        <w:rPr>
          <w:rFonts w:ascii="Courier New" w:hAnsi="Courier New"/>
        </w:rPr>
        <w:t>a nonzero vector of $\chi_1, \ldots, \chi_5$ that satisfies (A1).</w:t>
      </w:r>
      <w:del w:id="184" w:author="Author" w:date="2023-04-07T17:14:00Z">
        <w:r w:rsidR="00DB6C85">
          <w:delText xml:space="preserve"> </w:delText>
        </w:r>
      </w:del>
    </w:p>
    <w:p w14:paraId="6075E92A" w14:textId="16D197E8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lastRenderedPageBreak/>
        <w:t xml:space="preserve">% Although (A1) is incorrect, we replicate the flow of </w:t>
      </w:r>
      <w:del w:id="185" w:author="Author" w:date="2023-04-07T17:14:00Z">
        <w:r w:rsidR="00DB6C85">
          <w:delText>their</w:delText>
        </w:r>
      </w:del>
      <w:ins w:id="186" w:author="Author" w:date="2023-04-07T17:14:00Z">
        <w:r w:rsidR="0076659E">
          <w:rPr>
            <w:rFonts w:ascii="Courier New" w:hAnsi="Courier New" w:cs="Courier New"/>
          </w:rPr>
          <w:t>this</w:t>
        </w:r>
      </w:ins>
      <w:r w:rsidR="0076659E" w:rsidRPr="00AD1E2D">
        <w:rPr>
          <w:rFonts w:ascii="Courier New" w:hAnsi="Courier New"/>
        </w:rPr>
        <w:t xml:space="preserve"> </w:t>
      </w:r>
      <w:r w:rsidRPr="00AD1E2D">
        <w:rPr>
          <w:rFonts w:ascii="Courier New" w:hAnsi="Courier New"/>
        </w:rPr>
        <w:t>proof by fixing several typos.</w:t>
      </w:r>
    </w:p>
    <w:p w14:paraId="267EEAEB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% \begin{proof}</w:t>
      </w:r>
    </w:p>
    <w:p w14:paraId="16A1A848" w14:textId="01BD578E" w:rsidR="00EB720C" w:rsidRDefault="00FF16EE" w:rsidP="00726D33">
      <w:pPr>
        <w:pStyle w:val="PlainText"/>
        <w:rPr>
          <w:ins w:id="187" w:author="Author" w:date="2023-04-07T17:14:00Z"/>
          <w:rFonts w:ascii="Courier New" w:hAnsi="Courier New" w:cs="Courier New"/>
        </w:rPr>
      </w:pPr>
      <w:r w:rsidRPr="00AD1E2D">
        <w:rPr>
          <w:rFonts w:ascii="Courier New" w:hAnsi="Courier New"/>
        </w:rPr>
        <w:t>%     First, by substituting the equilibrium quantity with</w:t>
      </w:r>
      <w:del w:id="188" w:author="Author" w:date="2023-04-07T17:14:00Z">
        <w:r w:rsidR="00DB6C85">
          <w:delText xml:space="preserve"> </w:delText>
        </w:r>
      </w:del>
      <w:ins w:id="189" w:author="Author" w:date="2023-04-07T17:14:00Z">
        <w:r w:rsidR="00EB720C">
          <w:rPr>
            <w:rFonts w:ascii="Courier New" w:hAnsi="Courier New" w:cs="Courier New"/>
          </w:rPr>
          <w:t>:</w:t>
        </w:r>
      </w:ins>
    </w:p>
    <w:p w14:paraId="6E06FA1B" w14:textId="706610DB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$\varepsilon^{d}_{t} = \varepsilon^{c}_{t} = 0$,</w:t>
      </w:r>
    </w:p>
    <w:p w14:paraId="1CB5DB9E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%     \begin{align*}</w:t>
      </w:r>
    </w:p>
    <w:p w14:paraId="07B6EEFB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%         Q_{t} =  \frac{\alpha_0 + \alpha_3 Y_t - \gamma_0 - \gamm</w:t>
      </w:r>
      <w:r w:rsidRPr="00AD1E2D">
        <w:rPr>
          <w:rFonts w:ascii="Courier New" w:hAnsi="Courier New"/>
        </w:rPr>
        <w:t>a_2 W_{t} - \gamma_3 R_{t}}{(1 + \theta) (\alpha_1 + \alpha_2 Z^{R}_{t}) + \gamma_1},</w:t>
      </w:r>
    </w:p>
    <w:p w14:paraId="0FFAB79A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%     \end{align*}</w:t>
      </w:r>
    </w:p>
    <w:p w14:paraId="20624D10" w14:textId="0477B10F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%     into (A1) we obtain</w:t>
      </w:r>
      <w:ins w:id="190" w:author="Author" w:date="2023-04-07T17:14:00Z">
        <w:r w:rsidR="00EB720C">
          <w:rPr>
            <w:rFonts w:ascii="Courier New" w:hAnsi="Courier New" w:cs="Courier New"/>
          </w:rPr>
          <w:t>:</w:t>
        </w:r>
      </w:ins>
    </w:p>
    <w:p w14:paraId="7633288A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%     \begin{align*}</w:t>
      </w:r>
    </w:p>
    <w:p w14:paraId="23A72C26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%         0&amp;=\left[\frac{\alpha_0 + \alpha_3 Y_{t} -\gamma_0 - \gamma_2 W_{t} -  \gamma_3 R_{t}}{(\thet</w:t>
      </w:r>
      <w:r w:rsidRPr="00AD1E2D">
        <w:rPr>
          <w:rFonts w:ascii="Courier New" w:hAnsi="Courier New"/>
        </w:rPr>
        <w:t>a + 1) (\alpha_1 + \alpha_2 Z^R_{t}) + \gamma_1}\right]Z + \chi_1 \left[\frac{\alpha_0 + \alpha_3 Y_{t} -\gamma_0 - \gamma_2 W_{t} -  \gamma_3 R_{t}}{(\theta + 1) (\alpha_1 + \alpha_2 Z^R_{t}) + \gamma_1}\right] + \chi_2 W_{t} + \chi_3 R_{t} + \chi_4 Y + \</w:t>
      </w:r>
      <w:r w:rsidRPr="00AD1E2D">
        <w:rPr>
          <w:rFonts w:ascii="Courier New" w:hAnsi="Courier New"/>
        </w:rPr>
        <w:t>chi_5\nonumber\\</w:t>
      </w:r>
    </w:p>
    <w:p w14:paraId="5F556493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%         &amp;=[\alpha_0 + \alpha_3 Y_{t} -\gamma_0 - \gamma_2 W_{t} -  \gamma_3 R_{t}]Z^R_{t} + \chi_1 [\alpha_0 + \alpha_3 Y_{t} -\gamma_0 - \gamma_2 W_{t} -  \gamma_3 R_{t}]\\</w:t>
      </w:r>
    </w:p>
    <w:p w14:paraId="6A005323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%         &amp;\quad+ [(\theta + 1) (\alpha_1 + \alpha_2 Z^R_{t}) +</w:t>
      </w:r>
      <w:r w:rsidRPr="00AD1E2D">
        <w:rPr>
          <w:rFonts w:ascii="Courier New" w:hAnsi="Courier New"/>
        </w:rPr>
        <w:t xml:space="preserve"> \gamma_1]\chi_2 W_{t} + [(\theta + 1) (\alpha_1 + \alpha_2 Z^R_{t}) + \gamma_1]\chi_3 R_{t}\\</w:t>
      </w:r>
    </w:p>
    <w:p w14:paraId="29824999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%         &amp;\quad\quad + [(\theta + 1) (\alpha_1 + \alpha_2 Z^R_{t}) + \gamma_1]\chi_4 Y_{t} + [(\theta + 1) (\alpha_1 + \alpha_2 Z^R_{t}) + \gamma_1]\chi_5\nonum</w:t>
      </w:r>
      <w:r w:rsidRPr="00AD1E2D">
        <w:rPr>
          <w:rFonts w:ascii="Courier New" w:hAnsi="Courier New"/>
        </w:rPr>
        <w:t>ber\\</w:t>
      </w:r>
    </w:p>
    <w:p w14:paraId="064E2AEF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%         &amp;=[\alpha_0-\gamma_0+(\theta + 1)\alpha_2 \chi_5]Z^R_{t}+[\alpha_3+(\theta + 1)\alpha_2 \chi_4]Z^R_{t} Y_{t}\\</w:t>
      </w:r>
    </w:p>
    <w:p w14:paraId="7FD1B6B6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%         &amp;\quad +[-\gamma_2+(\theta + 1)\alpha_2 \chi_2]W_{t}Z^R_{t} + [-\gamma_3+(\theta + 1)\alpha_2  \chi_3]R_{t}Z^R_{t} \\</w:t>
      </w:r>
    </w:p>
    <w:p w14:paraId="2B5B648C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%</w:t>
      </w:r>
      <w:r w:rsidRPr="00AD1E2D">
        <w:rPr>
          <w:rFonts w:ascii="Courier New" w:hAnsi="Courier New"/>
        </w:rPr>
        <w:t xml:space="preserve">         &amp;\quad\quad +[\chi_1 \alpha_3+\chi_4\gamma_1 +(\theta+1)\alpha_1 \chi_4]Y_{t}+ [-\chi_1\gamma_2+\chi_2\gamma_1+(\theta+1)\alpha_1 \chi_2]W_{t}\\</w:t>
      </w:r>
    </w:p>
    <w:p w14:paraId="6C2D0F38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%         &amp;\quad\quad\quad +[-\chi_1\gamma_3 +\chi_3 \gamma_1 +(\theta+1)\alpha_1 \chi_3] R_{t} +[\chi</w:t>
      </w:r>
      <w:r w:rsidRPr="00AD1E2D">
        <w:rPr>
          <w:rFonts w:ascii="Courier New" w:hAnsi="Courier New"/>
        </w:rPr>
        <w:t>_1 (\alpha_0 -\gamma_0)+\chi_5\gamma_1 +(\theta+1)\alpha_1 \chi_5]\nonumber\\</w:t>
      </w:r>
    </w:p>
    <w:p w14:paraId="17ADD8AC" w14:textId="0D64EC54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%         &amp;=\zeta_1 Z + \zeta_2 Z^R</w:t>
      </w:r>
      <w:proofErr w:type="gramStart"/>
      <w:r w:rsidRPr="00AD1E2D">
        <w:rPr>
          <w:rFonts w:ascii="Courier New" w:hAnsi="Courier New"/>
        </w:rPr>
        <w:t>_{</w:t>
      </w:r>
      <w:proofErr w:type="gramEnd"/>
      <w:r w:rsidRPr="00AD1E2D">
        <w:rPr>
          <w:rFonts w:ascii="Courier New" w:hAnsi="Courier New"/>
        </w:rPr>
        <w:t>t} Y_{t} + \zeta_3 W_{t}Z + \zeta_4 R_{t}Z + \zeta_5 Y_{t} + \zeta_6 W_{t} + \zeta_7 R_{t} + \zeta_8</w:t>
      </w:r>
      <w:del w:id="191" w:author="Author" w:date="2023-04-07T17:29:00Z">
        <w:r w:rsidRPr="00AD1E2D" w:rsidDel="004B6E6C">
          <w:rPr>
            <w:rFonts w:ascii="Courier New" w:hAnsi="Courier New"/>
          </w:rPr>
          <w:delText xml:space="preserve"> </w:delText>
        </w:r>
      </w:del>
    </w:p>
    <w:p w14:paraId="035E05BF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%     \end{align*}</w:t>
      </w:r>
    </w:p>
    <w:p w14:paraId="490F19E6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%     where</w:t>
      </w:r>
    </w:p>
    <w:p w14:paraId="63615828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%     \b</w:t>
      </w:r>
      <w:r w:rsidRPr="00AD1E2D">
        <w:rPr>
          <w:rFonts w:ascii="Courier New" w:hAnsi="Courier New"/>
        </w:rPr>
        <w:t>egin{align*}</w:t>
      </w:r>
    </w:p>
    <w:p w14:paraId="287FDAF0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%         \zeta_1 &amp;= \alpha_0-\gamma_{0}+(\theta + 1)\alpha_{2} \chi_5\\</w:t>
      </w:r>
    </w:p>
    <w:p w14:paraId="4BFEEBF3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%         \zeta_2 &amp;= \alpha_3+(\theta + 1)\alpha_{2} \chi_4\\</w:t>
      </w:r>
    </w:p>
    <w:p w14:paraId="0DAE9D0D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%         \zeta_3 &amp;= -\gamma_2+(\theta + 1)\alpha_{2} \chi_2\\</w:t>
      </w:r>
    </w:p>
    <w:p w14:paraId="7ECBB20B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%         \zeta_4 &amp; = -\gamma_3+(\theta + </w:t>
      </w:r>
      <w:r w:rsidRPr="00AD1E2D">
        <w:rPr>
          <w:rFonts w:ascii="Courier New" w:hAnsi="Courier New"/>
        </w:rPr>
        <w:t>1)\alpha_{2}  \chi_3\\</w:t>
      </w:r>
    </w:p>
    <w:p w14:paraId="677A4448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%         \zeta_5 &amp; = \chi_1 \alpha_3+(\gamma_1+(\theta+1)\alpha_1 )\chi_4\\</w:t>
      </w:r>
    </w:p>
    <w:p w14:paraId="589A7AC3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%         \zeta_6 &amp; = -\chi_1\gamma_2+(\gamma_1+(\theta+1)\alpha_1) \chi_2 \\</w:t>
      </w:r>
    </w:p>
    <w:p w14:paraId="3964674D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%         \zeta_7 &amp; = -\chi_1\gamma_3+(\gamma_1+(\theta+1)\alpha_1) \chi_3\\</w:t>
      </w:r>
    </w:p>
    <w:p w14:paraId="5BDBD45B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%</w:t>
      </w:r>
      <w:r w:rsidRPr="00AD1E2D">
        <w:rPr>
          <w:rFonts w:ascii="Courier New" w:hAnsi="Courier New"/>
        </w:rPr>
        <w:t xml:space="preserve">         \zeta_8 &amp; = \chi_1 (\alpha_0 -\gamma_{0})+(\gamma_1+(\theta+1)\alpha_1) \chi_5</w:t>
      </w:r>
    </w:p>
    <w:p w14:paraId="1B6E89AB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lastRenderedPageBreak/>
        <w:t>%     \end{align*}</w:t>
      </w:r>
    </w:p>
    <w:p w14:paraId="7AA41A18" w14:textId="57D4A5DF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%     By </w:t>
      </w:r>
      <w:del w:id="192" w:author="Author" w:date="2023-04-07T17:14:00Z">
        <w:r w:rsidR="00DB6C85">
          <w:delText>putting</w:delText>
        </w:r>
      </w:del>
      <w:ins w:id="193" w:author="Author" w:date="2023-04-07T17:14:00Z">
        <w:r w:rsidR="00EB720C">
          <w:rPr>
            <w:rFonts w:ascii="Courier New" w:hAnsi="Courier New" w:cs="Courier New"/>
          </w:rPr>
          <w:t>introducing</w:t>
        </w:r>
      </w:ins>
      <w:r w:rsidR="00EB720C" w:rsidRPr="00AD1E2D">
        <w:rPr>
          <w:rFonts w:ascii="Courier New" w:hAnsi="Courier New"/>
        </w:rPr>
        <w:t xml:space="preserve"> </w:t>
      </w:r>
      <w:r w:rsidRPr="00AD1E2D">
        <w:rPr>
          <w:rFonts w:ascii="Courier New" w:hAnsi="Courier New"/>
        </w:rPr>
        <w:t>$\zeta_1 = \cdots = \zeta_7 =0$, we obtain</w:t>
      </w:r>
      <w:r w:rsidR="00EB720C" w:rsidRPr="00AD1E2D">
        <w:rPr>
          <w:rFonts w:ascii="Courier New" w:hAnsi="Courier New"/>
        </w:rPr>
        <w:t xml:space="preserve"> </w:t>
      </w:r>
      <w:ins w:id="194" w:author="Author" w:date="2023-04-07T17:14:00Z">
        <w:r w:rsidR="00EB720C">
          <w:rPr>
            <w:rFonts w:ascii="Courier New" w:hAnsi="Courier New" w:cs="Courier New"/>
          </w:rPr>
          <w:t>the following:</w:t>
        </w:r>
      </w:ins>
    </w:p>
    <w:p w14:paraId="0489F4AC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%     \begin{align*}</w:t>
      </w:r>
    </w:p>
    <w:p w14:paraId="3B7C17F7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%             \chi_1 &amp;= \frac{\gamma_1+(</w:t>
      </w:r>
      <w:r w:rsidRPr="00AD1E2D">
        <w:rPr>
          <w:rFonts w:ascii="Courier New" w:hAnsi="Courier New"/>
        </w:rPr>
        <w:t>\theta+1)\alpha_1}{\gamma_2}\chi_2=\frac{\gamma_1 + (\theta + 1)\alpha_1}{(\theta + 1)\alpha_{2}}\\</w:t>
      </w:r>
    </w:p>
    <w:p w14:paraId="22B04263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%             \chi_2 &amp;= \frac{\gamma_2}{(\theta + 1)\alpha_{2}}\\</w:t>
      </w:r>
    </w:p>
    <w:p w14:paraId="5EEF99C5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%             \chi_3 &amp;= \frac{\gamma_3}{(\theta + 1)\alpha_{2}}\\</w:t>
      </w:r>
    </w:p>
    <w:p w14:paraId="28EAF12F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%             \chi_4 &amp;= </w:t>
      </w:r>
      <w:r w:rsidRPr="00AD1E2D">
        <w:rPr>
          <w:rFonts w:ascii="Courier New" w:hAnsi="Courier New"/>
        </w:rPr>
        <w:t>-\frac{\alpha_3}{(\theta + 1)\alpha_{2}}\\</w:t>
      </w:r>
    </w:p>
    <w:p w14:paraId="58337103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%             \chi_5 &amp;= -\frac{\alpha_0 - \gamma_{0}}{(\theta + 1)\alpha_{2}}</w:t>
      </w:r>
    </w:p>
    <w:p w14:paraId="4883713B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%     \end{align*}</w:t>
      </w:r>
    </w:p>
    <w:p w14:paraId="759BC8E9" w14:textId="73CB1473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   </w:t>
      </w:r>
      <w:del w:id="195" w:author="Author" w:date="2023-04-07T17:29:00Z">
        <w:r w:rsidRPr="00AD1E2D" w:rsidDel="004B6E6C">
          <w:rPr>
            <w:rFonts w:ascii="Courier New" w:hAnsi="Courier New"/>
          </w:rPr>
          <w:delText xml:space="preserve"> </w:delText>
        </w:r>
      </w:del>
    </w:p>
    <w:p w14:paraId="747782BC" w14:textId="68818D5E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%     By substituting these into (A1), </w:t>
      </w:r>
      <w:del w:id="196" w:author="Author" w:date="2023-04-07T17:14:00Z">
        <w:r w:rsidR="00DB6C85">
          <w:delText xml:space="preserve"> </w:delText>
        </w:r>
      </w:del>
      <w:r w:rsidRPr="00AD1E2D">
        <w:rPr>
          <w:rFonts w:ascii="Courier New" w:hAnsi="Courier New"/>
        </w:rPr>
        <w:t xml:space="preserve">we </w:t>
      </w:r>
      <w:del w:id="197" w:author="Author" w:date="2023-04-07T17:14:00Z">
        <w:r w:rsidR="00DB6C85">
          <w:delText>have</w:delText>
        </w:r>
      </w:del>
      <w:ins w:id="198" w:author="Author" w:date="2023-04-07T17:14:00Z">
        <w:r w:rsidR="00EB720C">
          <w:rPr>
            <w:rFonts w:ascii="Courier New" w:hAnsi="Courier New" w:cs="Courier New"/>
          </w:rPr>
          <w:t>obtain:</w:t>
        </w:r>
      </w:ins>
    </w:p>
    <w:p w14:paraId="27DF5C50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%     \begin{align*}</w:t>
      </w:r>
    </w:p>
    <w:p w14:paraId="3EE51FD6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%         &amp;Z^{R}_{t} Q_{t} + \frac{</w:t>
      </w:r>
      <w:r w:rsidRPr="00AD1E2D">
        <w:rPr>
          <w:rFonts w:ascii="Courier New" w:hAnsi="Courier New"/>
        </w:rPr>
        <w:t>\gamma_1 +(\theta + 1)\alpha_1}{(\theta + 1)\alpha_{2}}Q_{t} +  \frac{\gamma_2}{(\theta + 1)\alpha_{2}} W_{t}+  \frac{\gamma_3}{(\theta + 1)\alpha_{2}}R_{t} -\frac{\alpha_3}{(\theta + 1)\alpha_{2}}Y_{t} -\frac{\alpha_0 - \gamma_{0}}{(\theta + 1)\alpha_{2}}</w:t>
      </w:r>
      <w:r w:rsidRPr="00AD1E2D">
        <w:rPr>
          <w:rFonts w:ascii="Courier New" w:hAnsi="Courier New"/>
        </w:rPr>
        <w:t xml:space="preserve"> \\</w:t>
      </w:r>
    </w:p>
    <w:p w14:paraId="7703261C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%         =&amp;\frac{ (\theta + 1)\alpha_{2}Z^{R}_{t} Q_{t} + [(\theta + 1)\alpha_1 + \gamma_1]Q_{t}  -\alpha_3 Y_{t} + \gamma_2 W_{t}+ \gamma_3 R_{t} - \alpha_0 + \gamma_{0}}{(\theta + 1)\alpha_{2}}\\</w:t>
      </w:r>
    </w:p>
    <w:p w14:paraId="4EDA0A6A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%         =&amp; \frac{[(\theta + 1)(\alpha_1 + \alpha_{2</w:t>
      </w:r>
      <w:r w:rsidRPr="00AD1E2D">
        <w:rPr>
          <w:rFonts w:ascii="Courier New" w:hAnsi="Courier New"/>
        </w:rPr>
        <w:t>} Z) + \gamma_1]Q_{t}  -\alpha_3 Y_{t} + \gamma_2 W_{t}+ \gamma_3 R_{t} - \alpha_0 + \gamma_{0}}{(\theta + 1)\alpha_{2}}\\</w:t>
      </w:r>
    </w:p>
    <w:p w14:paraId="1DCE634B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%         =&amp; \frac{(\theta + 1)(\alpha_1 + \alpha_{2} Z) + \gamma_1}{(\theta + 1)\alpha_{2}}\left[ Q_{t} - \frac{\alpha_0 + \alpha_3 </w:t>
      </w:r>
      <w:r w:rsidRPr="00AD1E2D">
        <w:rPr>
          <w:rFonts w:ascii="Courier New" w:hAnsi="Courier New"/>
        </w:rPr>
        <w:t>Y_{t} - \gamma_{0}- \gamma_2 W_{t}- \gamma_3 R_{t}}{(\theta + 1)(\alpha_1 + \alpha_{2} Z) + \gamma_1}\right]\\</w:t>
      </w:r>
    </w:p>
    <w:p w14:paraId="11C40579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%         =&amp; 0,</w:t>
      </w:r>
    </w:p>
    <w:p w14:paraId="2812A28A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%     \end{align*}</w:t>
      </w:r>
    </w:p>
    <w:p w14:paraId="6DF248B8" w14:textId="50DC79FC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%     because $Q</w:t>
      </w:r>
      <w:proofErr w:type="gramStart"/>
      <w:r w:rsidRPr="00AD1E2D">
        <w:rPr>
          <w:rFonts w:ascii="Courier New" w:hAnsi="Courier New"/>
        </w:rPr>
        <w:t>_{</w:t>
      </w:r>
      <w:proofErr w:type="gramEnd"/>
      <w:r w:rsidRPr="00AD1E2D">
        <w:rPr>
          <w:rFonts w:ascii="Courier New" w:hAnsi="Courier New"/>
        </w:rPr>
        <w:t>t} = \frac{\alpha_0 + \alpha_3Y_{t} -\gamma_{0} - \gamma_2 W_{t}-  \gamma_3 R_{t}}{(\theta +</w:t>
      </w:r>
      <w:r w:rsidRPr="00AD1E2D">
        <w:rPr>
          <w:rFonts w:ascii="Courier New" w:hAnsi="Courier New"/>
        </w:rPr>
        <w:t xml:space="preserve"> 1) (\alpha_1 + \alpha_{2} Z) + \gamma_1}$.</w:t>
      </w:r>
      <w:del w:id="199" w:author="Author" w:date="2023-04-07T17:29:00Z">
        <w:r w:rsidRPr="00AD1E2D" w:rsidDel="004B6E6C">
          <w:rPr>
            <w:rFonts w:ascii="Courier New" w:hAnsi="Courier New"/>
          </w:rPr>
          <w:delText xml:space="preserve"> </w:delText>
        </w:r>
      </w:del>
    </w:p>
    <w:p w14:paraId="02DCAAB7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%     Thus, (A1) holds under nonzero coefficients, which implies that $W_{t}, R_{t}, Z^{R}_{t}Q_{t},Q_{t}$, and $Y_{t}$ are linear dependent.</w:t>
      </w:r>
    </w:p>
    <w:p w14:paraId="668DE94C" w14:textId="35409C4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   </w:t>
      </w:r>
      <w:del w:id="200" w:author="Author" w:date="2023-04-07T17:29:00Z">
        <w:r w:rsidRPr="00AD1E2D" w:rsidDel="004B6E6C">
          <w:rPr>
            <w:rFonts w:ascii="Courier New" w:hAnsi="Courier New"/>
          </w:rPr>
          <w:delText xml:space="preserve"> </w:delText>
        </w:r>
      </w:del>
    </w:p>
    <w:p w14:paraId="6D3BF900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% \end{proof}</w:t>
      </w:r>
    </w:p>
    <w:p w14:paraId="30CC7787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\section{Online appendix}\label{sec:appendix}</w:t>
      </w:r>
    </w:p>
    <w:p w14:paraId="2F1239B4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\sub</w:t>
      </w:r>
      <w:r w:rsidRPr="00AD1E2D">
        <w:rPr>
          <w:rFonts w:ascii="Courier New" w:hAnsi="Courier New"/>
        </w:rPr>
        <w:t>section{Omitted proof of Proposition 1}</w:t>
      </w:r>
    </w:p>
    <w:p w14:paraId="693C890D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\begin{proof}</w:t>
      </w:r>
    </w:p>
    <w:p w14:paraId="5262AFAF" w14:textId="5C45C10D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    </w:t>
      </w:r>
      <w:del w:id="201" w:author="Author" w:date="2023-04-07T17:14:00Z">
        <w:r w:rsidR="00DB6C85">
          <w:delText>By</w:delText>
        </w:r>
      </w:del>
      <w:ins w:id="202" w:author="Author" w:date="2023-04-07T17:14:00Z">
        <w:r w:rsidR="005D0FCC">
          <w:rPr>
            <w:rFonts w:ascii="Courier New" w:hAnsi="Courier New" w:cs="Courier New"/>
          </w:rPr>
          <w:t>Based on</w:t>
        </w:r>
      </w:ins>
      <w:r w:rsidR="005D0FCC" w:rsidRPr="00AD1E2D">
        <w:rPr>
          <w:rFonts w:ascii="Courier New" w:hAnsi="Courier New"/>
        </w:rPr>
        <w:t xml:space="preserve"> </w:t>
      </w:r>
      <w:r w:rsidRPr="00AD1E2D">
        <w:rPr>
          <w:rFonts w:ascii="Courier New" w:hAnsi="Courier New"/>
        </w:rPr>
        <w:t xml:space="preserve">the definition of linear independence, we need to </w:t>
      </w:r>
      <w:del w:id="203" w:author="Author" w:date="2023-04-07T17:14:00Z">
        <w:r w:rsidR="00DB6C85">
          <w:delText>check whether</w:delText>
        </w:r>
      </w:del>
      <w:ins w:id="204" w:author="Author" w:date="2023-04-07T17:14:00Z">
        <w:r w:rsidR="005D0FCC">
          <w:rPr>
            <w:rFonts w:ascii="Courier New" w:hAnsi="Courier New" w:cs="Courier New"/>
          </w:rPr>
          <w:t>confirm</w:t>
        </w:r>
        <w:r w:rsidR="005D0FCC" w:rsidRPr="0040347B">
          <w:rPr>
            <w:rFonts w:ascii="Courier New" w:hAnsi="Courier New" w:cs="Courier New"/>
          </w:rPr>
          <w:t xml:space="preserve"> </w:t>
        </w:r>
        <w:r w:rsidR="005D0FCC">
          <w:rPr>
            <w:rFonts w:ascii="Courier New" w:hAnsi="Courier New" w:cs="Courier New"/>
          </w:rPr>
          <w:t>that</w:t>
        </w:r>
      </w:ins>
      <w:r w:rsidR="005D0FCC" w:rsidRPr="00AD1E2D">
        <w:rPr>
          <w:rFonts w:ascii="Courier New" w:hAnsi="Courier New"/>
        </w:rPr>
        <w:t xml:space="preserve"> </w:t>
      </w:r>
      <w:r w:rsidRPr="00AD1E2D">
        <w:rPr>
          <w:rFonts w:ascii="Courier New" w:hAnsi="Courier New"/>
        </w:rPr>
        <w:t>the following holds:</w:t>
      </w:r>
    </w:p>
    <w:p w14:paraId="2EFA9EFF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\begin{align}</w:t>
      </w:r>
    </w:p>
    <w:p w14:paraId="5FB26EFB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    \chi_1 Z_{t}^R Q + \chi_2 Q_{t} + \chi_3 W_{t} + \chi_4 R_{t} + \chi_5 = 0, \label{eq:linear_independence}</w:t>
      </w:r>
    </w:p>
    <w:p w14:paraId="5B5884EC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\end{align}</w:t>
      </w:r>
    </w:p>
    <w:p w14:paraId="6DF04798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then $\chi_1 = \chi_2 = \cdots = \chi_5 = 0$.</w:t>
      </w:r>
    </w:p>
    <w:p w14:paraId="35F787B5" w14:textId="77777777" w:rsidR="008039DA" w:rsidRPr="00AD1E2D" w:rsidRDefault="008039DA" w:rsidP="00AD1E2D">
      <w:pPr>
        <w:pStyle w:val="PlainText"/>
        <w:rPr>
          <w:rFonts w:ascii="Courier New" w:hAnsi="Courier New"/>
        </w:rPr>
      </w:pPr>
    </w:p>
    <w:p w14:paraId="741DFD66" w14:textId="7B0BF552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By substituting Equation \eqref{eq:quantity_linear} into Equation \eqref{eq:linear_ind</w:t>
      </w:r>
      <w:r w:rsidRPr="00AD1E2D">
        <w:rPr>
          <w:rFonts w:ascii="Courier New" w:hAnsi="Courier New"/>
        </w:rPr>
        <w:t xml:space="preserve">ependence}, we </w:t>
      </w:r>
      <w:del w:id="205" w:author="Author" w:date="2023-04-07T17:14:00Z">
        <w:r w:rsidR="00DB6C85">
          <w:delText>have</w:delText>
        </w:r>
      </w:del>
      <w:ins w:id="206" w:author="Author" w:date="2023-04-07T17:14:00Z">
        <w:r w:rsidR="005D0FCC">
          <w:rPr>
            <w:rFonts w:ascii="Courier New" w:hAnsi="Courier New" w:cs="Courier New"/>
          </w:rPr>
          <w:t>obtain the following:</w:t>
        </w:r>
      </w:ins>
    </w:p>
    <w:p w14:paraId="3D8F194E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\begin{align*}</w:t>
      </w:r>
    </w:p>
    <w:p w14:paraId="35CAAADD" w14:textId="0AB82092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lastRenderedPageBreak/>
        <w:t xml:space="preserve">    0 &amp;= \zeta_1 Z_{t}^R + \zeta_2 Z_{t}^RY_{t} + \zeta_3 W_{t}Z_{t}^R + \zeta_4 R_{t}Z_{t}^R + \zeta_5 Y_{t} + \zeta_6 W_{t} + \zeta_7 R_{t} + \zeta_8,</w:t>
      </w:r>
      <w:del w:id="207" w:author="Author" w:date="2023-04-07T17:29:00Z">
        <w:r w:rsidRPr="00AD1E2D" w:rsidDel="004B6E6C">
          <w:rPr>
            <w:rFonts w:ascii="Courier New" w:hAnsi="Courier New"/>
          </w:rPr>
          <w:delText xml:space="preserve"> </w:delText>
        </w:r>
      </w:del>
    </w:p>
    <w:p w14:paraId="3B09BED8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\end{align*}</w:t>
      </w:r>
    </w:p>
    <w:p w14:paraId="7FEB4725" w14:textId="54C62D2C" w:rsidR="008039DA" w:rsidRPr="00AD1E2D" w:rsidRDefault="00FF16EE" w:rsidP="00AD1E2D">
      <w:pPr>
        <w:pStyle w:val="PlainText"/>
        <w:rPr>
          <w:rFonts w:ascii="Courier New" w:hAnsi="Courier New"/>
        </w:rPr>
      </w:pPr>
      <w:proofErr w:type="gramStart"/>
      <w:r w:rsidRPr="00AD1E2D">
        <w:rPr>
          <w:rFonts w:ascii="Courier New" w:hAnsi="Courier New"/>
        </w:rPr>
        <w:t>where</w:t>
      </w:r>
      <w:proofErr w:type="gramEnd"/>
      <w:del w:id="208" w:author="Author" w:date="2023-04-07T17:29:00Z">
        <w:r w:rsidRPr="00AD1E2D" w:rsidDel="004B6E6C">
          <w:rPr>
            <w:rFonts w:ascii="Courier New" w:hAnsi="Courier New"/>
          </w:rPr>
          <w:delText xml:space="preserve"> </w:delText>
        </w:r>
      </w:del>
    </w:p>
    <w:p w14:paraId="00155F1D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\begin{align*}</w:t>
      </w:r>
    </w:p>
    <w:p w14:paraId="4EEE9B00" w14:textId="3E33D84D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    \zeta_1</w:t>
      </w:r>
      <w:r w:rsidRPr="00AD1E2D">
        <w:rPr>
          <w:rFonts w:ascii="Courier New" w:hAnsi="Courier New"/>
        </w:rPr>
        <w:t xml:space="preserve"> &amp;= (\alpha_0 - \gamma_0)\chi_</w:t>
      </w:r>
      <w:proofErr w:type="gramStart"/>
      <w:r w:rsidRPr="00AD1E2D">
        <w:rPr>
          <w:rFonts w:ascii="Courier New" w:hAnsi="Courier New"/>
        </w:rPr>
        <w:t>1  +</w:t>
      </w:r>
      <w:proofErr w:type="gramEnd"/>
      <w:r w:rsidRPr="00AD1E2D">
        <w:rPr>
          <w:rFonts w:ascii="Courier New" w:hAnsi="Courier New"/>
        </w:rPr>
        <w:t xml:space="preserve"> (\theta +1 )\alpha_2 \chi_5</w:t>
      </w:r>
      <w:del w:id="209" w:author="Author" w:date="2023-04-07T17:29:00Z">
        <w:r w:rsidRPr="00AD1E2D" w:rsidDel="004B6E6C">
          <w:rPr>
            <w:rFonts w:ascii="Courier New" w:hAnsi="Courier New"/>
          </w:rPr>
          <w:delText xml:space="preserve"> </w:delText>
        </w:r>
      </w:del>
      <w:r w:rsidRPr="00AD1E2D">
        <w:rPr>
          <w:rFonts w:ascii="Courier New" w:hAnsi="Courier New"/>
        </w:rPr>
        <w:t>,\\</w:t>
      </w:r>
    </w:p>
    <w:p w14:paraId="32BD2312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    \zeta_2 &amp;= \alpha_3\chi_1,\\</w:t>
      </w:r>
    </w:p>
    <w:p w14:paraId="1CF74960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    \zeta_3 &amp;= -\gamma_2 \chi_1 + (\theta + 1)\alpha_2\chi_3,\\</w:t>
      </w:r>
    </w:p>
    <w:p w14:paraId="55C6A790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    \zeta_4 &amp;= -\gamma_3 \chi_1 + (\theta + 1)\alpha_2\chi_4,\\</w:t>
      </w:r>
    </w:p>
    <w:p w14:paraId="4117284A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    \zeta_5 &amp;</w:t>
      </w:r>
      <w:r w:rsidRPr="00AD1E2D">
        <w:rPr>
          <w:rFonts w:ascii="Courier New" w:hAnsi="Courier New"/>
        </w:rPr>
        <w:t>=  \alpha_3\chi_2,\\</w:t>
      </w:r>
    </w:p>
    <w:p w14:paraId="307164B8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    \zeta_6 &amp;= -\gamma_2 \chi_2 + [(1 + \theta) \alpha_1 +\gamma_1]\chi_3,\\</w:t>
      </w:r>
    </w:p>
    <w:p w14:paraId="0931A56A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    \zeta_7 &amp;= -\gamma_3 \chi_2 +  [(1 + \theta) \alpha_1 +\gamma_1]\chi_4,\\</w:t>
      </w:r>
    </w:p>
    <w:p w14:paraId="50A37A52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    \zeta_8 &amp;=  (\alpha_0 - \gamma_0)\chi_2 +[(1 + \theta)\alpha_1 +\gamma_1] \c</w:t>
      </w:r>
      <w:r w:rsidRPr="00AD1E2D">
        <w:rPr>
          <w:rFonts w:ascii="Courier New" w:hAnsi="Courier New"/>
        </w:rPr>
        <w:t>hi_5.</w:t>
      </w:r>
    </w:p>
    <w:p w14:paraId="2A987914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\end{align*}</w:t>
      </w:r>
    </w:p>
    <w:p w14:paraId="3669AD36" w14:textId="77777777" w:rsidR="008039DA" w:rsidRPr="00AD1E2D" w:rsidRDefault="008039DA" w:rsidP="00AD1E2D">
      <w:pPr>
        <w:pStyle w:val="PlainText"/>
        <w:rPr>
          <w:rFonts w:ascii="Courier New" w:hAnsi="Courier New"/>
        </w:rPr>
      </w:pPr>
    </w:p>
    <w:p w14:paraId="0F26CC42" w14:textId="69A8CEFB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First, </w:t>
      </w:r>
      <w:del w:id="210" w:author="Author" w:date="2023-04-07T17:14:00Z">
        <w:r w:rsidR="00DB6C85">
          <w:delText>by</w:delText>
        </w:r>
      </w:del>
      <w:ins w:id="211" w:author="Author" w:date="2023-04-07T17:32:00Z">
        <w:r w:rsidR="003A4AA3">
          <w:t>based on</w:t>
        </w:r>
      </w:ins>
      <w:r w:rsidR="005D0FCC" w:rsidRPr="00AD1E2D">
        <w:rPr>
          <w:rFonts w:ascii="Courier New" w:hAnsi="Courier New"/>
        </w:rPr>
        <w:t xml:space="preserve"> </w:t>
      </w:r>
      <w:r w:rsidRPr="00AD1E2D">
        <w:rPr>
          <w:rFonts w:ascii="Courier New" w:hAnsi="Courier New"/>
        </w:rPr>
        <w:t>Assumption (ii), $\zeta_1 = \cdots = \zeta_8 = 0$.</w:t>
      </w:r>
    </w:p>
    <w:p w14:paraId="5E76B912" w14:textId="57F57F89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Second, as</w:t>
      </w:r>
      <w:ins w:id="212" w:author="Author" w:date="2023-04-07T17:14:00Z">
        <w:r w:rsidRPr="0040347B">
          <w:rPr>
            <w:rFonts w:ascii="Courier New" w:hAnsi="Courier New" w:cs="Courier New"/>
          </w:rPr>
          <w:t xml:space="preserve"> </w:t>
        </w:r>
        <w:r w:rsidR="005D0FCC">
          <w:rPr>
            <w:rFonts w:ascii="Courier New" w:hAnsi="Courier New" w:cs="Courier New"/>
          </w:rPr>
          <w:t>the</w:t>
        </w:r>
      </w:ins>
      <w:r w:rsidR="005D0FCC" w:rsidRPr="00AD1E2D">
        <w:rPr>
          <w:rFonts w:ascii="Courier New" w:hAnsi="Courier New"/>
        </w:rPr>
        <w:t xml:space="preserve"> </w:t>
      </w:r>
      <w:r w:rsidRPr="00AD1E2D">
        <w:rPr>
          <w:rFonts w:ascii="Courier New" w:hAnsi="Courier New"/>
        </w:rPr>
        <w:t>parameters are nonzero by Assumption (i), $\chi_1 = \chi_2 =0$ by $\zeta_2 = \zeta_5 = 0$.</w:t>
      </w:r>
    </w:p>
    <w:p w14:paraId="0BA6D11E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Third, by $\zeta_1 = \zeta_3 = \zeta_4 = 0$, $(\theta + 1</w:t>
      </w:r>
      <w:r w:rsidRPr="00AD1E2D">
        <w:rPr>
          <w:rFonts w:ascii="Courier New" w:hAnsi="Courier New"/>
        </w:rPr>
        <w:t xml:space="preserve"> )\alpha_2\chi_5 = (\theta + 1 )\alpha_2\chi_3 = (\theta + 1 )\alpha_2\chi_4 = 0.$</w:t>
      </w:r>
    </w:p>
    <w:p w14:paraId="19B11CC1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As $(\theta + 1)\alpha_2 \ne 0$ by Assumption (i), $\chi_3 = \chi_4 = \chi_5 = 0$.</w:t>
      </w:r>
    </w:p>
    <w:p w14:paraId="3AA8DC13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This completes the proof.</w:t>
      </w:r>
    </w:p>
    <w:p w14:paraId="7B0F9513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\end{proof}</w:t>
      </w:r>
    </w:p>
    <w:p w14:paraId="1FD6E161" w14:textId="77777777" w:rsidR="008039DA" w:rsidRPr="00AD1E2D" w:rsidRDefault="008039DA" w:rsidP="00AD1E2D">
      <w:pPr>
        <w:pStyle w:val="PlainText"/>
        <w:rPr>
          <w:rFonts w:ascii="Courier New" w:hAnsi="Courier New"/>
        </w:rPr>
      </w:pPr>
    </w:p>
    <w:p w14:paraId="11911A3C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\subsection{Simulation and estimation procedure}</w:t>
      </w:r>
    </w:p>
    <w:p w14:paraId="06A83B07" w14:textId="77777777" w:rsidR="008039DA" w:rsidRPr="00AD1E2D" w:rsidRDefault="008039DA" w:rsidP="00AD1E2D">
      <w:pPr>
        <w:pStyle w:val="PlainText"/>
        <w:rPr>
          <w:rFonts w:ascii="Courier New" w:hAnsi="Courier New"/>
        </w:rPr>
      </w:pPr>
    </w:p>
    <w:p w14:paraId="7EED3D1A" w14:textId="2A6AEF7B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We set the true parameters and distributions </w:t>
      </w:r>
      <w:r w:rsidR="00DB6C85">
        <w:t xml:space="preserve">as </w:t>
      </w:r>
      <w:ins w:id="213" w:author="Author" w:date="2023-04-07T17:32:00Z">
        <w:r w:rsidR="003A4AA3">
          <w:t xml:space="preserve">shown </w:t>
        </w:r>
      </w:ins>
      <w:r w:rsidR="00DB6C85">
        <w:t>in</w:t>
      </w:r>
      <w:r w:rsidRPr="00AD1E2D">
        <w:rPr>
          <w:rFonts w:ascii="Courier New" w:hAnsi="Courier New"/>
        </w:rPr>
        <w:t xml:space="preserve"> Table \</w:t>
      </w:r>
      <w:proofErr w:type="gramStart"/>
      <w:r w:rsidRPr="00AD1E2D">
        <w:rPr>
          <w:rFonts w:ascii="Courier New" w:hAnsi="Courier New"/>
        </w:rPr>
        <w:t>ref{</w:t>
      </w:r>
      <w:proofErr w:type="gramEnd"/>
      <w:r w:rsidRPr="00AD1E2D">
        <w:rPr>
          <w:rFonts w:ascii="Courier New" w:hAnsi="Courier New"/>
        </w:rPr>
        <w:t>tb:parameter_setting}.</w:t>
      </w:r>
      <w:del w:id="214" w:author="Author" w:date="2023-04-07T17:14:00Z">
        <w:r w:rsidR="00DB6C85">
          <w:delText xml:space="preserve"> </w:delText>
        </w:r>
      </w:del>
    </w:p>
    <w:p w14:paraId="6E4E0C2C" w14:textId="58F16C15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We follow the setting of PS. For the simulation, we generate </w:t>
      </w:r>
      <w:del w:id="215" w:author="Author" w:date="2023-04-07T17:14:00Z">
        <w:r w:rsidR="00DB6C85">
          <w:delText>1000</w:delText>
        </w:r>
      </w:del>
      <w:ins w:id="216" w:author="Author" w:date="2023-04-07T17:14:00Z">
        <w:r w:rsidRPr="0040347B">
          <w:rPr>
            <w:rFonts w:ascii="Courier New" w:hAnsi="Courier New" w:cs="Courier New"/>
          </w:rPr>
          <w:t>1</w:t>
        </w:r>
        <w:r w:rsidR="0009191C">
          <w:rPr>
            <w:rFonts w:ascii="Courier New" w:hAnsi="Courier New" w:cs="Courier New"/>
          </w:rPr>
          <w:t>,</w:t>
        </w:r>
        <w:r w:rsidRPr="0040347B">
          <w:rPr>
            <w:rFonts w:ascii="Courier New" w:hAnsi="Courier New" w:cs="Courier New"/>
          </w:rPr>
          <w:t>000</w:t>
        </w:r>
      </w:ins>
      <w:r w:rsidRPr="00AD1E2D">
        <w:rPr>
          <w:rFonts w:ascii="Courier New" w:hAnsi="Courier New"/>
        </w:rPr>
        <w:t xml:space="preserve"> data sets.</w:t>
      </w:r>
    </w:p>
    <w:p w14:paraId="4335EC65" w14:textId="40CC47D5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We separately estimate the demand and supply equation </w:t>
      </w:r>
      <w:del w:id="217" w:author="Author" w:date="2023-04-07T17:14:00Z">
        <w:r w:rsidR="00DB6C85">
          <w:delText xml:space="preserve">by </w:delText>
        </w:r>
      </w:del>
      <w:ins w:id="218" w:author="Author" w:date="2023-04-07T17:14:00Z">
        <w:r w:rsidR="0009191C">
          <w:rPr>
            <w:rFonts w:ascii="Courier New" w:hAnsi="Courier New" w:cs="Courier New"/>
          </w:rPr>
          <w:t>using two-stage least</w:t>
        </w:r>
        <w:r w:rsidR="0009191C" w:rsidRPr="0040347B">
          <w:rPr>
            <w:rFonts w:ascii="Courier New" w:hAnsi="Courier New" w:cs="Courier New"/>
          </w:rPr>
          <w:t xml:space="preserve"> </w:t>
        </w:r>
        <w:r w:rsidR="0009191C">
          <w:rPr>
            <w:rFonts w:ascii="Courier New" w:hAnsi="Courier New" w:cs="Courier New"/>
          </w:rPr>
          <w:t>squares (</w:t>
        </w:r>
      </w:ins>
      <w:r w:rsidRPr="00AD1E2D">
        <w:rPr>
          <w:rFonts w:ascii="Courier New" w:hAnsi="Courier New"/>
        </w:rPr>
        <w:t>2SLS</w:t>
      </w:r>
      <w:ins w:id="219" w:author="Author" w:date="2023-04-07T17:14:00Z">
        <w:r w:rsidR="0009191C">
          <w:rPr>
            <w:rFonts w:ascii="Courier New" w:hAnsi="Courier New" w:cs="Courier New"/>
          </w:rPr>
          <w:t>)</w:t>
        </w:r>
      </w:ins>
      <w:r w:rsidRPr="00AD1E2D">
        <w:rPr>
          <w:rFonts w:ascii="Courier New" w:hAnsi="Courier New"/>
        </w:rPr>
        <w:t xml:space="preserve"> estimation.</w:t>
      </w:r>
    </w:p>
    <w:p w14:paraId="06BAB4A3" w14:textId="6CB7D666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The </w:t>
      </w:r>
      <w:del w:id="220" w:author="Author" w:date="2023-04-07T17:14:00Z">
        <w:r w:rsidR="00DB6C85">
          <w:delText>instrument variables</w:delText>
        </w:r>
      </w:del>
      <w:ins w:id="221" w:author="Author" w:date="2023-04-07T17:14:00Z">
        <w:r w:rsidR="0009191C">
          <w:rPr>
            <w:rFonts w:ascii="Courier New" w:hAnsi="Courier New" w:cs="Courier New"/>
          </w:rPr>
          <w:t>IVs</w:t>
        </w:r>
      </w:ins>
      <w:r w:rsidRPr="00AD1E2D">
        <w:rPr>
          <w:rFonts w:ascii="Courier New" w:hAnsi="Courier New"/>
        </w:rPr>
        <w:t xml:space="preserve"> for the demand estimation are $Z^{d}_{t} = (Z^{R}_{t}, Y_t, H_{t}, K_{t})$ and the </w:t>
      </w:r>
      <w:del w:id="222" w:author="Author" w:date="2023-04-07T17:14:00Z">
        <w:r w:rsidR="00DB6C85">
          <w:delText>instrument variables</w:delText>
        </w:r>
      </w:del>
      <w:ins w:id="223" w:author="Author" w:date="2023-04-07T17:14:00Z">
        <w:r w:rsidR="00973685">
          <w:rPr>
            <w:rFonts w:ascii="Courier New" w:hAnsi="Courier New" w:cs="Courier New"/>
          </w:rPr>
          <w:t>IV</w:t>
        </w:r>
        <w:r w:rsidRPr="0040347B">
          <w:rPr>
            <w:rFonts w:ascii="Courier New" w:hAnsi="Courier New" w:cs="Courier New"/>
          </w:rPr>
          <w:t>s</w:t>
        </w:r>
      </w:ins>
      <w:r w:rsidRPr="00AD1E2D">
        <w:rPr>
          <w:rFonts w:ascii="Courier New" w:hAnsi="Courier New"/>
        </w:rPr>
        <w:t xml:space="preserve"> for the supply estimation are $Z^{c}_{t} = (Z^{R}_{t}, W_{t}, R_{t}, Y_t)$.</w:t>
      </w:r>
      <w:del w:id="224" w:author="Author" w:date="2023-04-07T17:14:00Z">
        <w:r w:rsidR="00DB6C85">
          <w:delText xml:space="preserve"> </w:delText>
        </w:r>
      </w:del>
    </w:p>
    <w:p w14:paraId="43B091CE" w14:textId="77777777" w:rsidR="008039DA" w:rsidRPr="00AD1E2D" w:rsidRDefault="008039DA" w:rsidP="00AD1E2D">
      <w:pPr>
        <w:pStyle w:val="PlainText"/>
        <w:rPr>
          <w:rFonts w:ascii="Courier New" w:hAnsi="Courier New"/>
        </w:rPr>
      </w:pPr>
    </w:p>
    <w:p w14:paraId="67D65557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\begin{table}[!ht</w:t>
      </w:r>
      <w:r w:rsidRPr="00AD1E2D">
        <w:rPr>
          <w:rFonts w:ascii="Courier New" w:hAnsi="Courier New"/>
        </w:rPr>
        <w:t>bp]</w:t>
      </w:r>
    </w:p>
    <w:p w14:paraId="2494CBB7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    \caption{True parameters and distributions}</w:t>
      </w:r>
    </w:p>
    <w:p w14:paraId="7B57EE8A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    \label{tb:parameter_setting}</w:t>
      </w:r>
    </w:p>
    <w:p w14:paraId="776713C6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    \begin{center}</w:t>
      </w:r>
    </w:p>
    <w:p w14:paraId="486E85A5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    \subfloat[Parameters]{</w:t>
      </w:r>
    </w:p>
    <w:p w14:paraId="5309E860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    \begin{tabular}{cr}</w:t>
      </w:r>
    </w:p>
    <w:p w14:paraId="3E24981F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            \hline</w:t>
      </w:r>
    </w:p>
    <w:p w14:paraId="1CECB0A9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            &amp; linear  \\</w:t>
      </w:r>
    </w:p>
    <w:p w14:paraId="3F41FD3D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            $\alpha_0$ &amp; $10.0$  \\</w:t>
      </w:r>
    </w:p>
    <w:p w14:paraId="619CEFB0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            $\alpha_1</w:t>
      </w:r>
      <w:r w:rsidRPr="00AD1E2D">
        <w:rPr>
          <w:rFonts w:ascii="Courier New" w:hAnsi="Courier New"/>
        </w:rPr>
        <w:t>$ &amp; $1.0$  \\</w:t>
      </w:r>
    </w:p>
    <w:p w14:paraId="5CA42DAB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            $\alpha_2$ &amp; $1.0$ \\</w:t>
      </w:r>
    </w:p>
    <w:p w14:paraId="2178E731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            $\alpha_3$ &amp; $1.0$  \\</w:t>
      </w:r>
    </w:p>
    <w:p w14:paraId="364A161F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lastRenderedPageBreak/>
        <w:t xml:space="preserve">            $\gamma_0$ &amp; $1.0$ \\</w:t>
      </w:r>
    </w:p>
    <w:p w14:paraId="533F7C80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            $\gamma_1$ &amp; $1.0$  \\</w:t>
      </w:r>
    </w:p>
    <w:p w14:paraId="45982127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            $\gamma_2$ &amp; $1.0$ \\</w:t>
      </w:r>
    </w:p>
    <w:p w14:paraId="783CA929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            $\gamma_3$ &amp; $1.0$\\</w:t>
      </w:r>
    </w:p>
    <w:p w14:paraId="4A327B7C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            $\theta$ &amp; $0.5$ \\</w:t>
      </w:r>
    </w:p>
    <w:p w14:paraId="0DB82BFA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            \hline</w:t>
      </w:r>
    </w:p>
    <w:p w14:paraId="6D7BC6D2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        \end{tabular}</w:t>
      </w:r>
    </w:p>
    <w:p w14:paraId="40875E8D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    }</w:t>
      </w:r>
    </w:p>
    <w:p w14:paraId="24430F3B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    \subfloat[Distributions]{</w:t>
      </w:r>
    </w:p>
    <w:p w14:paraId="3BAC1344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    \begin{tabular}{crr}</w:t>
      </w:r>
    </w:p>
    <w:p w14:paraId="536BE075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            \hline</w:t>
      </w:r>
    </w:p>
    <w:p w14:paraId="6C8ED0A7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            &amp; linear\\</w:t>
      </w:r>
    </w:p>
    <w:p w14:paraId="3DE782F1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            Demand shifter&amp;  \\</w:t>
      </w:r>
    </w:p>
    <w:p w14:paraId="75971D28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            $Y_t$ &amp; $N(0,1)$  \\</w:t>
      </w:r>
    </w:p>
    <w:p w14:paraId="41467DEB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            Demand rotation instrument&amp;   \\</w:t>
      </w:r>
    </w:p>
    <w:p w14:paraId="485979E9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            $Z^{R}_{t}$ &amp; $N(10,1)$ \\</w:t>
      </w:r>
    </w:p>
    <w:p w14:paraId="2BA6BBCF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            Cost shifter&amp;    \\</w:t>
      </w:r>
    </w:p>
    <w:p w14:paraId="367FB7B6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            $W_{t}$ &amp; $N(3,1)$  \\</w:t>
      </w:r>
    </w:p>
    <w:p w14:paraId="5CB78DD8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            $R_{t}$ &amp; $N(0,1)$   \\</w:t>
      </w:r>
    </w:p>
    <w:p w14:paraId="08C97150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            $H_{t}$ &amp; $W_{t}+N(0,1)$  \\</w:t>
      </w:r>
    </w:p>
    <w:p w14:paraId="330CB55F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            $K_{t}$ &amp; $R_{t}+N(0,1)$   \\</w:t>
      </w:r>
    </w:p>
    <w:p w14:paraId="0996D6E8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            Error&amp;  &amp;  \\</w:t>
      </w:r>
    </w:p>
    <w:p w14:paraId="7ABF2A24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     </w:t>
      </w:r>
      <w:r w:rsidRPr="00AD1E2D">
        <w:rPr>
          <w:rFonts w:ascii="Courier New" w:hAnsi="Courier New"/>
        </w:rPr>
        <w:t xml:space="preserve">       $\varepsilon^{d}_{t}$ &amp; $N(0,\sigma)$  \\</w:t>
      </w:r>
    </w:p>
    <w:p w14:paraId="12C09932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            $\varepsilon^{c}_{t}$ &amp; $N(0,\sigma)$ \\</w:t>
      </w:r>
    </w:p>
    <w:p w14:paraId="01C1DF38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            \hline</w:t>
      </w:r>
    </w:p>
    <w:p w14:paraId="059D28D6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        \end{tabular}</w:t>
      </w:r>
    </w:p>
    <w:p w14:paraId="793443C7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    }</w:t>
      </w:r>
    </w:p>
    <w:p w14:paraId="6519164D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    \end{center}</w:t>
      </w:r>
    </w:p>
    <w:p w14:paraId="0E7983FB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    \footnotesize</w:t>
      </w:r>
    </w:p>
    <w:p w14:paraId="66C8FF42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    Note: $\sigma=\{0.001, 0.5, 2.0\}$. $N:$ Normal distribution. $U:$ U</w:t>
      </w:r>
      <w:r w:rsidRPr="00AD1E2D">
        <w:rPr>
          <w:rFonts w:ascii="Courier New" w:hAnsi="Courier New"/>
        </w:rPr>
        <w:t>niform distribution.</w:t>
      </w:r>
    </w:p>
    <w:p w14:paraId="47F58754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\end{table}</w:t>
      </w:r>
    </w:p>
    <w:p w14:paraId="31558120" w14:textId="77777777" w:rsidR="008039DA" w:rsidRPr="00AD1E2D" w:rsidRDefault="008039DA" w:rsidP="00AD1E2D">
      <w:pPr>
        <w:pStyle w:val="PlainText"/>
        <w:rPr>
          <w:rFonts w:ascii="Courier New" w:hAnsi="Courier New"/>
        </w:rPr>
      </w:pPr>
    </w:p>
    <w:p w14:paraId="384779C6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\subsection{Details for our simulation settings}</w:t>
      </w:r>
    </w:p>
    <w:p w14:paraId="29176FE8" w14:textId="77777777" w:rsidR="008039DA" w:rsidRPr="00AD1E2D" w:rsidRDefault="008039DA" w:rsidP="00AD1E2D">
      <w:pPr>
        <w:pStyle w:val="PlainText"/>
        <w:rPr>
          <w:rFonts w:ascii="Courier New" w:hAnsi="Courier New"/>
        </w:rPr>
      </w:pPr>
    </w:p>
    <w:p w14:paraId="032CDBFF" w14:textId="639442A9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To </w:t>
      </w:r>
      <w:del w:id="225" w:author="Author" w:date="2023-04-07T17:14:00Z">
        <w:r w:rsidR="00DB6C85">
          <w:delText>generate</w:delText>
        </w:r>
      </w:del>
      <w:ins w:id="226" w:author="Author" w:date="2023-04-07T17:14:00Z">
        <w:r w:rsidR="00973685">
          <w:rPr>
            <w:rFonts w:ascii="Courier New" w:hAnsi="Courier New" w:cs="Courier New"/>
          </w:rPr>
          <w:t>establish</w:t>
        </w:r>
      </w:ins>
      <w:r w:rsidR="00973685" w:rsidRPr="00AD1E2D">
        <w:rPr>
          <w:rFonts w:ascii="Courier New" w:hAnsi="Courier New"/>
        </w:rPr>
        <w:t xml:space="preserve"> </w:t>
      </w:r>
      <w:r w:rsidRPr="00AD1E2D">
        <w:rPr>
          <w:rFonts w:ascii="Courier New" w:hAnsi="Courier New"/>
        </w:rPr>
        <w:t>the simulation data, for each model, we first generate the exogenous variables $Y_t, Z^{R}_{t}, W_t, R_{t}, H_t$, and $K_t$ and the error terms $\vare</w:t>
      </w:r>
      <w:r w:rsidRPr="00AD1E2D">
        <w:rPr>
          <w:rFonts w:ascii="Courier New" w:hAnsi="Courier New"/>
        </w:rPr>
        <w:t xml:space="preserve">psilon_{t}^c$ and $\varepsilon_{t}^d$ </w:t>
      </w:r>
      <w:del w:id="227" w:author="Author" w:date="2023-04-07T17:14:00Z">
        <w:r w:rsidR="00DB6C85">
          <w:delText>based on</w:delText>
        </w:r>
      </w:del>
      <w:ins w:id="228" w:author="Author" w:date="2023-04-07T17:14:00Z">
        <w:r w:rsidR="00C67827">
          <w:rPr>
            <w:rFonts w:ascii="Courier New" w:hAnsi="Courier New" w:cs="Courier New"/>
          </w:rPr>
          <w:t>applying</w:t>
        </w:r>
      </w:ins>
      <w:r w:rsidRPr="00AD1E2D">
        <w:rPr>
          <w:rFonts w:ascii="Courier New" w:hAnsi="Courier New"/>
        </w:rPr>
        <w:t xml:space="preserve"> the data generation process in Table \ref{tb:parameter_setting}.</w:t>
      </w:r>
    </w:p>
    <w:p w14:paraId="6B006867" w14:textId="49CE3073" w:rsidR="008039DA" w:rsidRPr="00AD1E2D" w:rsidRDefault="00DB6C85" w:rsidP="00AD1E2D">
      <w:pPr>
        <w:pStyle w:val="PlainText"/>
        <w:rPr>
          <w:rFonts w:ascii="Courier New" w:hAnsi="Courier New"/>
        </w:rPr>
      </w:pPr>
      <w:del w:id="229" w:author="Author" w:date="2023-04-07T17:14:00Z">
        <w:r>
          <w:delText>As for the linear model, we</w:delText>
        </w:r>
      </w:del>
      <w:ins w:id="230" w:author="Author" w:date="2023-04-07T17:14:00Z">
        <w:r w:rsidR="00C67827">
          <w:rPr>
            <w:rFonts w:ascii="Courier New" w:hAnsi="Courier New" w:cs="Courier New"/>
          </w:rPr>
          <w:t>W</w:t>
        </w:r>
        <w:r w:rsidR="00FF16EE" w:rsidRPr="0040347B">
          <w:rPr>
            <w:rFonts w:ascii="Courier New" w:hAnsi="Courier New" w:cs="Courier New"/>
          </w:rPr>
          <w:t>e</w:t>
        </w:r>
      </w:ins>
      <w:r w:rsidR="00FF16EE" w:rsidRPr="00AD1E2D">
        <w:rPr>
          <w:rFonts w:ascii="Courier New" w:hAnsi="Courier New"/>
        </w:rPr>
        <w:t xml:space="preserve"> compute the equilibrium quantity $Q_{t}$ </w:t>
      </w:r>
      <w:ins w:id="231" w:author="Author" w:date="2023-04-07T17:14:00Z">
        <w:r w:rsidR="00C67827" w:rsidRPr="0040347B">
          <w:rPr>
            <w:rFonts w:ascii="Courier New" w:hAnsi="Courier New" w:cs="Courier New"/>
          </w:rPr>
          <w:t xml:space="preserve">for the linear model </w:t>
        </w:r>
      </w:ins>
      <w:r w:rsidR="00FF16EE" w:rsidRPr="00AD1E2D">
        <w:rPr>
          <w:rFonts w:ascii="Courier New" w:hAnsi="Courier New"/>
        </w:rPr>
        <w:t>by \eqref{eq:quantity_linear}.</w:t>
      </w:r>
    </w:p>
    <w:p w14:paraId="09B21C0D" w14:textId="06258A91" w:rsidR="008039DA" w:rsidRPr="00AD1E2D" w:rsidRDefault="00DB6C85" w:rsidP="00AD1E2D">
      <w:pPr>
        <w:pStyle w:val="PlainText"/>
        <w:rPr>
          <w:rFonts w:ascii="Courier New" w:hAnsi="Courier New"/>
        </w:rPr>
      </w:pPr>
      <w:del w:id="232" w:author="Author" w:date="2023-04-07T17:14:00Z">
        <w:r>
          <w:delText>Then we</w:delText>
        </w:r>
      </w:del>
      <w:ins w:id="233" w:author="Author" w:date="2023-04-07T17:14:00Z">
        <w:r w:rsidR="00C67827">
          <w:rPr>
            <w:rFonts w:ascii="Courier New" w:hAnsi="Courier New" w:cs="Courier New"/>
          </w:rPr>
          <w:t>We then</w:t>
        </w:r>
      </w:ins>
      <w:r w:rsidR="00FF16EE" w:rsidRPr="00AD1E2D">
        <w:rPr>
          <w:rFonts w:ascii="Courier New" w:hAnsi="Courier New"/>
        </w:rPr>
        <w:t xml:space="preserve"> compute the equilibrium price $P_t$ by substituting $Q_{t}$ and other variables into the demand function \eqref{eq:linear_demand}.</w:t>
      </w:r>
    </w:p>
    <w:p w14:paraId="10EAE708" w14:textId="77777777" w:rsidR="008039DA" w:rsidRPr="00AD1E2D" w:rsidRDefault="008039DA" w:rsidP="00AD1E2D">
      <w:pPr>
        <w:pStyle w:val="PlainText"/>
        <w:rPr>
          <w:rFonts w:ascii="Courier New" w:hAnsi="Courier New"/>
        </w:rPr>
      </w:pPr>
    </w:p>
    <w:p w14:paraId="1EADDC40" w14:textId="69418788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We estimate the equations </w:t>
      </w:r>
      <w:del w:id="234" w:author="Author" w:date="2023-04-07T17:14:00Z">
        <w:r w:rsidR="00DB6C85">
          <w:delText xml:space="preserve">by </w:delText>
        </w:r>
      </w:del>
      <w:r w:rsidRPr="00AD1E2D">
        <w:rPr>
          <w:rFonts w:ascii="Courier New" w:hAnsi="Courier New"/>
        </w:rPr>
        <w:t>using the \texttt{ivreg} package in \texttt{R}.</w:t>
      </w:r>
    </w:p>
    <w:p w14:paraId="0EE73B86" w14:textId="45F07D0B" w:rsidR="008039DA" w:rsidRPr="00AD1E2D" w:rsidRDefault="00DB6C85" w:rsidP="00AD1E2D">
      <w:pPr>
        <w:pStyle w:val="PlainText"/>
        <w:rPr>
          <w:rFonts w:ascii="Courier New" w:hAnsi="Courier New"/>
        </w:rPr>
      </w:pPr>
      <w:del w:id="235" w:author="Author" w:date="2023-04-07T17:14:00Z">
        <w:r>
          <w:delText>Note that an</w:delText>
        </w:r>
      </w:del>
      <w:ins w:id="236" w:author="Author" w:date="2023-04-07T17:14:00Z">
        <w:r w:rsidR="00C67827">
          <w:rPr>
            <w:rFonts w:ascii="Courier New" w:hAnsi="Courier New" w:cs="Courier New"/>
          </w:rPr>
          <w:t>An</w:t>
        </w:r>
      </w:ins>
      <w:r w:rsidR="00FF16EE" w:rsidRPr="00AD1E2D">
        <w:rPr>
          <w:rFonts w:ascii="Courier New" w:hAnsi="Courier New"/>
        </w:rPr>
        <w:t xml:space="preserve"> important feature of the model</w:t>
      </w:r>
      <w:r w:rsidR="00C67827" w:rsidRPr="00AD1E2D">
        <w:rPr>
          <w:rFonts w:ascii="Courier New" w:hAnsi="Courier New"/>
        </w:rPr>
        <w:t xml:space="preserve"> is</w:t>
      </w:r>
      <w:r w:rsidR="00FF16EE" w:rsidRPr="00AD1E2D">
        <w:rPr>
          <w:rFonts w:ascii="Courier New" w:hAnsi="Courier New"/>
        </w:rPr>
        <w:t xml:space="preserve"> </w:t>
      </w:r>
      <w:del w:id="237" w:author="Author" w:date="2023-04-07T17:14:00Z">
        <w:r>
          <w:delText>that we have an</w:delText>
        </w:r>
      </w:del>
      <w:ins w:id="238" w:author="Author" w:date="2023-04-07T17:14:00Z">
        <w:r w:rsidR="00C67827">
          <w:rPr>
            <w:rFonts w:ascii="Courier New" w:hAnsi="Courier New" w:cs="Courier New"/>
          </w:rPr>
          <w:t>including our</w:t>
        </w:r>
      </w:ins>
      <w:r w:rsidR="00FF16EE" w:rsidRPr="00AD1E2D">
        <w:rPr>
          <w:rFonts w:ascii="Courier New" w:hAnsi="Courier New"/>
        </w:rPr>
        <w:t xml:space="preserve"> </w:t>
      </w:r>
      <w:r w:rsidR="00FF16EE" w:rsidRPr="00AD1E2D">
        <w:rPr>
          <w:rFonts w:ascii="Courier New" w:hAnsi="Courier New"/>
        </w:rPr>
        <w:t xml:space="preserve">interaction term of the endogenous variable $Q_{t}$ and the </w:t>
      </w:r>
      <w:del w:id="239" w:author="Author" w:date="2023-04-07T17:14:00Z">
        <w:r>
          <w:delText>instrument variable</w:delText>
        </w:r>
      </w:del>
      <w:ins w:id="240" w:author="Author" w:date="2023-04-07T17:14:00Z">
        <w:r w:rsidR="00973685">
          <w:rPr>
            <w:rFonts w:ascii="Courier New" w:hAnsi="Courier New" w:cs="Courier New"/>
          </w:rPr>
          <w:t>IV</w:t>
        </w:r>
      </w:ins>
      <w:r w:rsidR="00FF16EE" w:rsidRPr="00AD1E2D">
        <w:rPr>
          <w:rFonts w:ascii="Courier New" w:hAnsi="Courier New"/>
        </w:rPr>
        <w:t xml:space="preserve"> $Z^{R}_{t}$.</w:t>
      </w:r>
    </w:p>
    <w:p w14:paraId="57E346F7" w14:textId="56BB1A33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The \texttt{ivreg} package automatically detects that the endogenous variables are $Q_{t}$ and the interaction term </w:t>
      </w:r>
      <w:r w:rsidRPr="00AD1E2D">
        <w:rPr>
          <w:rFonts w:ascii="Courier New" w:hAnsi="Courier New"/>
        </w:rPr>
        <w:t>$Z^{R}_{t}Q_{t</w:t>
      </w:r>
      <w:del w:id="241" w:author="Author" w:date="2023-04-07T17:14:00Z">
        <w:r w:rsidR="00DB6C85">
          <w:delText>}$ and runs</w:delText>
        </w:r>
      </w:del>
      <w:ins w:id="242" w:author="Author" w:date="2023-04-07T17:14:00Z">
        <w:r w:rsidRPr="0040347B">
          <w:rPr>
            <w:rFonts w:ascii="Courier New" w:hAnsi="Courier New" w:cs="Courier New"/>
          </w:rPr>
          <w:t>}$</w:t>
        </w:r>
        <w:r w:rsidR="00C67827">
          <w:rPr>
            <w:rFonts w:ascii="Courier New" w:hAnsi="Courier New" w:cs="Courier New"/>
          </w:rPr>
          <w:t>,</w:t>
        </w:r>
        <w:r w:rsidRPr="0040347B">
          <w:rPr>
            <w:rFonts w:ascii="Courier New" w:hAnsi="Courier New" w:cs="Courier New"/>
          </w:rPr>
          <w:t xml:space="preserve"> </w:t>
        </w:r>
        <w:r w:rsidR="00C67827">
          <w:rPr>
            <w:rFonts w:ascii="Courier New" w:hAnsi="Courier New" w:cs="Courier New"/>
          </w:rPr>
          <w:t>running</w:t>
        </w:r>
      </w:ins>
      <w:r w:rsidRPr="00AD1E2D">
        <w:rPr>
          <w:rFonts w:ascii="Courier New" w:hAnsi="Courier New"/>
        </w:rPr>
        <w:t xml:space="preserve"> the first stage regression for each endogenous variable </w:t>
      </w:r>
      <w:del w:id="243" w:author="Author" w:date="2023-04-07T17:14:00Z">
        <w:r w:rsidR="00DB6C85">
          <w:delText>by using</w:delText>
        </w:r>
      </w:del>
      <w:ins w:id="244" w:author="Author" w:date="2023-04-07T17:14:00Z">
        <w:r w:rsidR="00C67827">
          <w:rPr>
            <w:rFonts w:ascii="Courier New" w:hAnsi="Courier New" w:cs="Courier New"/>
          </w:rPr>
          <w:t>with</w:t>
        </w:r>
      </w:ins>
      <w:r w:rsidRPr="00AD1E2D">
        <w:rPr>
          <w:rFonts w:ascii="Courier New" w:hAnsi="Courier New"/>
        </w:rPr>
        <w:t xml:space="preserve"> the same instruments. To confirm this, we manually </w:t>
      </w:r>
      <w:del w:id="245" w:author="Author" w:date="2023-04-07T17:14:00Z">
        <w:r w:rsidR="00DB6C85">
          <w:delText>wrote</w:delText>
        </w:r>
      </w:del>
      <w:ins w:id="246" w:author="Author" w:date="2023-04-07T17:14:00Z">
        <w:r w:rsidR="00C67827" w:rsidRPr="0040347B">
          <w:rPr>
            <w:rFonts w:ascii="Courier New" w:hAnsi="Courier New" w:cs="Courier New"/>
          </w:rPr>
          <w:t>wr</w:t>
        </w:r>
        <w:r w:rsidR="00C67827">
          <w:rPr>
            <w:rFonts w:ascii="Courier New" w:hAnsi="Courier New" w:cs="Courier New"/>
          </w:rPr>
          <w:t>i</w:t>
        </w:r>
        <w:r w:rsidR="00C67827" w:rsidRPr="0040347B">
          <w:rPr>
            <w:rFonts w:ascii="Courier New" w:hAnsi="Courier New" w:cs="Courier New"/>
          </w:rPr>
          <w:t>te</w:t>
        </w:r>
      </w:ins>
      <w:r w:rsidR="00C67827" w:rsidRPr="00AD1E2D">
        <w:rPr>
          <w:rFonts w:ascii="Courier New" w:hAnsi="Courier New"/>
        </w:rPr>
        <w:t xml:space="preserve"> </w:t>
      </w:r>
      <w:r w:rsidRPr="00AD1E2D">
        <w:rPr>
          <w:rFonts w:ascii="Courier New" w:hAnsi="Courier New"/>
        </w:rPr>
        <w:t xml:space="preserve">R code </w:t>
      </w:r>
      <w:del w:id="247" w:author="Author" w:date="2023-04-07T17:14:00Z">
        <w:r w:rsidR="00DB6C85">
          <w:delText>that implements</w:delText>
        </w:r>
      </w:del>
      <w:ins w:id="248" w:author="Author" w:date="2023-04-07T17:14:00Z">
        <w:r w:rsidR="00C67827">
          <w:rPr>
            <w:rFonts w:ascii="Courier New" w:hAnsi="Courier New" w:cs="Courier New"/>
          </w:rPr>
          <w:t>to</w:t>
        </w:r>
        <w:r w:rsidR="00C67827" w:rsidRPr="0040347B">
          <w:rPr>
            <w:rFonts w:ascii="Courier New" w:hAnsi="Courier New" w:cs="Courier New"/>
          </w:rPr>
          <w:t xml:space="preserve"> implemen</w:t>
        </w:r>
        <w:r w:rsidR="00C67827">
          <w:rPr>
            <w:rFonts w:ascii="Courier New" w:hAnsi="Courier New" w:cs="Courier New"/>
          </w:rPr>
          <w:t>t</w:t>
        </w:r>
      </w:ins>
      <w:r w:rsidR="00C67827" w:rsidRPr="00AD1E2D">
        <w:rPr>
          <w:rFonts w:ascii="Courier New" w:hAnsi="Courier New"/>
        </w:rPr>
        <w:t xml:space="preserve"> </w:t>
      </w:r>
      <w:r w:rsidRPr="00AD1E2D">
        <w:rPr>
          <w:rFonts w:ascii="Courier New" w:hAnsi="Courier New"/>
        </w:rPr>
        <w:t>the 2SLS</w:t>
      </w:r>
      <w:del w:id="249" w:author="Author" w:date="2023-04-07T17:14:00Z">
        <w:r w:rsidR="00DB6C85">
          <w:delText xml:space="preserve">. </w:delText>
        </w:r>
      </w:del>
      <w:ins w:id="250" w:author="Author" w:date="2023-04-07T17:14:00Z">
        <w:r w:rsidR="00C67827">
          <w:rPr>
            <w:rFonts w:ascii="Courier New" w:hAnsi="Courier New" w:cs="Courier New"/>
          </w:rPr>
          <w:t xml:space="preserve"> model</w:t>
        </w:r>
        <w:r w:rsidRPr="0040347B">
          <w:rPr>
            <w:rFonts w:ascii="Courier New" w:hAnsi="Courier New" w:cs="Courier New"/>
          </w:rPr>
          <w:t>.</w:t>
        </w:r>
      </w:ins>
    </w:p>
    <w:p w14:paraId="45264FEA" w14:textId="62E9050B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lastRenderedPageBreak/>
        <w:t>When the first stage includes only th</w:t>
      </w:r>
      <w:r w:rsidRPr="00AD1E2D">
        <w:rPr>
          <w:rFonts w:ascii="Courier New" w:hAnsi="Courier New"/>
        </w:rPr>
        <w:t>e regression of $Q_{t}$, the estimation results from our code differ from the results from \texttt{ivreg}.</w:t>
      </w:r>
      <w:del w:id="251" w:author="Author" w:date="2023-04-07T17:14:00Z">
        <w:r w:rsidR="00DB6C85">
          <w:delText xml:space="preserve"> </w:delText>
        </w:r>
      </w:del>
    </w:p>
    <w:p w14:paraId="69D4AA35" w14:textId="13140C0F" w:rsidR="008039DA" w:rsidRPr="00AD1E2D" w:rsidRDefault="00DB6C85" w:rsidP="00AD1E2D">
      <w:pPr>
        <w:pStyle w:val="PlainText"/>
        <w:rPr>
          <w:rFonts w:ascii="Courier New" w:hAnsi="Courier New"/>
        </w:rPr>
      </w:pPr>
      <w:del w:id="252" w:author="Author" w:date="2023-04-07T17:14:00Z">
        <w:r>
          <w:delText>But</w:delText>
        </w:r>
      </w:del>
      <w:ins w:id="253" w:author="Author" w:date="2023-04-07T17:14:00Z">
        <w:r w:rsidR="00C67827">
          <w:rPr>
            <w:rFonts w:ascii="Courier New" w:hAnsi="Courier New" w:cs="Courier New"/>
          </w:rPr>
          <w:t>However,</w:t>
        </w:r>
      </w:ins>
      <w:r w:rsidR="00C67827" w:rsidRPr="00AD1E2D">
        <w:rPr>
          <w:rFonts w:ascii="Courier New" w:hAnsi="Courier New"/>
        </w:rPr>
        <w:t xml:space="preserve"> </w:t>
      </w:r>
      <w:r w:rsidR="00FF16EE" w:rsidRPr="00AD1E2D">
        <w:rPr>
          <w:rFonts w:ascii="Courier New" w:hAnsi="Courier New"/>
        </w:rPr>
        <w:t xml:space="preserve">when we </w:t>
      </w:r>
      <w:del w:id="254" w:author="Author" w:date="2023-04-07T17:14:00Z">
        <w:r>
          <w:delText>modified</w:delText>
        </w:r>
      </w:del>
      <w:ins w:id="255" w:author="Author" w:date="2023-04-07T17:14:00Z">
        <w:r w:rsidR="00C67827" w:rsidRPr="0040347B">
          <w:rPr>
            <w:rFonts w:ascii="Courier New" w:hAnsi="Courier New" w:cs="Courier New"/>
          </w:rPr>
          <w:t>modif</w:t>
        </w:r>
        <w:r w:rsidR="00C67827">
          <w:rPr>
            <w:rFonts w:ascii="Courier New" w:hAnsi="Courier New" w:cs="Courier New"/>
          </w:rPr>
          <w:t>y</w:t>
        </w:r>
      </w:ins>
      <w:r w:rsidR="00C67827" w:rsidRPr="00AD1E2D">
        <w:rPr>
          <w:rFonts w:ascii="Courier New" w:hAnsi="Courier New"/>
        </w:rPr>
        <w:t xml:space="preserve"> </w:t>
      </w:r>
      <w:r w:rsidR="00FF16EE" w:rsidRPr="00AD1E2D">
        <w:rPr>
          <w:rFonts w:ascii="Courier New" w:hAnsi="Courier New"/>
        </w:rPr>
        <w:t xml:space="preserve">the code </w:t>
      </w:r>
      <w:del w:id="256" w:author="Author" w:date="2023-04-07T17:14:00Z">
        <w:r>
          <w:delText>so that</w:delText>
        </w:r>
      </w:del>
      <w:ins w:id="257" w:author="Author" w:date="2023-04-07T17:14:00Z">
        <w:r w:rsidR="00C67827">
          <w:rPr>
            <w:rFonts w:ascii="Courier New" w:hAnsi="Courier New" w:cs="Courier New"/>
          </w:rPr>
          <w:t>to</w:t>
        </w:r>
      </w:ins>
      <w:r w:rsidR="00FF16EE" w:rsidRPr="00AD1E2D">
        <w:rPr>
          <w:rFonts w:ascii="Courier New" w:hAnsi="Courier New"/>
        </w:rPr>
        <w:t xml:space="preserve"> regress $Z^{R}_{t}Q_{t}$ on the </w:t>
      </w:r>
      <w:del w:id="258" w:author="Author" w:date="2023-04-07T17:14:00Z">
        <w:r>
          <w:delText>instrument variables</w:delText>
        </w:r>
      </w:del>
      <w:ins w:id="259" w:author="Author" w:date="2023-04-07T17:14:00Z">
        <w:r w:rsidR="00973685">
          <w:rPr>
            <w:rFonts w:ascii="Courier New" w:hAnsi="Courier New" w:cs="Courier New"/>
          </w:rPr>
          <w:t>IV</w:t>
        </w:r>
        <w:r w:rsidR="00973685" w:rsidRPr="0040347B">
          <w:rPr>
            <w:rFonts w:ascii="Courier New" w:hAnsi="Courier New" w:cs="Courier New"/>
          </w:rPr>
          <w:t>s</w:t>
        </w:r>
      </w:ins>
      <w:r w:rsidR="00FF16EE" w:rsidRPr="00AD1E2D">
        <w:rPr>
          <w:rFonts w:ascii="Courier New" w:hAnsi="Courier New"/>
        </w:rPr>
        <w:t xml:space="preserve"> and estimate the second stage</w:t>
      </w:r>
      <w:del w:id="260" w:author="Author" w:date="2023-04-07T17:14:00Z">
        <w:r>
          <w:delText xml:space="preserve"> by</w:delText>
        </w:r>
      </w:del>
      <w:r w:rsidR="00FF16EE" w:rsidRPr="00AD1E2D">
        <w:rPr>
          <w:rFonts w:ascii="Courier New" w:hAnsi="Courier New"/>
        </w:rPr>
        <w:t xml:space="preserve"> </w:t>
      </w:r>
      <w:r w:rsidR="00FF16EE" w:rsidRPr="00AD1E2D">
        <w:rPr>
          <w:rFonts w:ascii="Courier New" w:hAnsi="Courier New"/>
        </w:rPr>
        <w:t xml:space="preserve">using the predicted values of $Q_{t}$ and $Z^{R}_{t}Q_{t}$, the result from our code and the result from \texttt{ivreg} </w:t>
      </w:r>
      <w:del w:id="261" w:author="Author" w:date="2023-04-07T17:14:00Z">
        <w:r>
          <w:delText>coincided</w:delText>
        </w:r>
      </w:del>
      <w:ins w:id="262" w:author="Author" w:date="2023-04-07T17:14:00Z">
        <w:r w:rsidR="00C67827">
          <w:rPr>
            <w:rFonts w:ascii="Courier New" w:hAnsi="Courier New" w:cs="Courier New"/>
          </w:rPr>
          <w:t>align</w:t>
        </w:r>
      </w:ins>
      <w:r w:rsidR="00FF16EE" w:rsidRPr="00AD1E2D">
        <w:rPr>
          <w:rFonts w:ascii="Courier New" w:hAnsi="Courier New"/>
        </w:rPr>
        <w:t>.</w:t>
      </w:r>
    </w:p>
    <w:p w14:paraId="1E92AA2B" w14:textId="77777777" w:rsidR="008039DA" w:rsidRPr="00AD1E2D" w:rsidRDefault="008039DA" w:rsidP="00AD1E2D">
      <w:pPr>
        <w:pStyle w:val="PlainText"/>
        <w:rPr>
          <w:rFonts w:ascii="Courier New" w:hAnsi="Courier New"/>
        </w:rPr>
      </w:pPr>
    </w:p>
    <w:p w14:paraId="7B96F135" w14:textId="77777777" w:rsidR="008039DA" w:rsidRPr="00AD1E2D" w:rsidRDefault="008039DA" w:rsidP="00AD1E2D">
      <w:pPr>
        <w:pStyle w:val="PlainText"/>
        <w:rPr>
          <w:rFonts w:ascii="Courier New" w:hAnsi="Courier New"/>
        </w:rPr>
      </w:pPr>
    </w:p>
    <w:p w14:paraId="68B08A4B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\subsection{Other experiments}</w:t>
      </w:r>
    </w:p>
    <w:p w14:paraId="57B64BD1" w14:textId="77777777" w:rsidR="008039DA" w:rsidRPr="00AD1E2D" w:rsidRDefault="008039DA" w:rsidP="00AD1E2D">
      <w:pPr>
        <w:pStyle w:val="PlainText"/>
        <w:rPr>
          <w:rFonts w:ascii="Courier New" w:hAnsi="Courier New"/>
        </w:rPr>
      </w:pPr>
    </w:p>
    <w:p w14:paraId="07877256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\begin{table}[!htbp]</w:t>
      </w:r>
    </w:p>
    <w:p w14:paraId="723A05CF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    \caption{Estimation results in Table 2 of from PS}</w:t>
      </w:r>
    </w:p>
    <w:p w14:paraId="36FDDBB9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    \label</w:t>
      </w:r>
      <w:r w:rsidRPr="00AD1E2D">
        <w:rPr>
          <w:rFonts w:ascii="Courier New" w:hAnsi="Courier New"/>
        </w:rPr>
        <w:t>{tb:linear_linear_sigma_Perloff_Shen}</w:t>
      </w:r>
    </w:p>
    <w:p w14:paraId="43E3160F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    \begin{center}</w:t>
      </w:r>
    </w:p>
    <w:p w14:paraId="79D20CB8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        \begin{tabular}{cllll}</w:t>
      </w:r>
    </w:p>
    <w:p w14:paraId="0A3EF5CB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            \hline</w:t>
      </w:r>
    </w:p>
    <w:p w14:paraId="2C682578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            &amp; $\sigma=0.001$ &amp; $\sigma=0.5$ &amp; $\sigma=1$ &amp; $\sigma=2$ \\</w:t>
      </w:r>
    </w:p>
    <w:p w14:paraId="32723354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            $\alpha_0$ &amp; $10.00\ (0.001)$ &amp; $9.96\ (0.33)$ &amp; $9.86\ (0.65)$ </w:t>
      </w:r>
      <w:r w:rsidRPr="00AD1E2D">
        <w:rPr>
          <w:rFonts w:ascii="Courier New" w:hAnsi="Courier New"/>
        </w:rPr>
        <w:t>&amp; $9.46 (1.20)$ \\</w:t>
      </w:r>
    </w:p>
    <w:p w14:paraId="6227E2F9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            $\alpha_1$ &amp; $1.00\ (0.004)$ &amp; $0.99\ (1.98)$ &amp; $0.97\ (3.96)$ &amp; $0.88 (7.80)$ \\</w:t>
      </w:r>
    </w:p>
    <w:p w14:paraId="2F3B52E9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            $\alpha_2$ &amp; $1.00\ (0.004)$ &amp; $0.99\ (0.21)$ &amp; $0.97\ (0.42)$ &amp; $0.87\ (0.82)$ \\</w:t>
      </w:r>
    </w:p>
    <w:p w14:paraId="11E87011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            $\gamma_1$ &amp; $0.46\ (0.88)$ &amp; $0.46\</w:t>
      </w:r>
      <w:r w:rsidRPr="00AD1E2D">
        <w:rPr>
          <w:rFonts w:ascii="Courier New" w:hAnsi="Courier New"/>
        </w:rPr>
        <w:t xml:space="preserve"> (0.91)$ &amp; $0.47\ (0.93)$ &amp; $0.49\ (1.04)$ \\</w:t>
      </w:r>
    </w:p>
    <w:p w14:paraId="1D1FF13A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            $\gamma_2$ &amp; $5.85\ (7.89)$ &amp; $5.85\ (8.15)$ &amp; $5.78\ (8.21)$ &amp; $5.73\ (8.66)$ \\</w:t>
      </w:r>
    </w:p>
    <w:p w14:paraId="6D76089F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            $\theta$ &amp; $-0.31\ (1.31)$ &amp; $-0.29\ (1.34)$ &amp; $0.09\ (11.48)$ &amp; $-1.53\ (30.41)$ \\</w:t>
      </w:r>
    </w:p>
    <w:p w14:paraId="6435B1B2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            \hline</w:t>
      </w:r>
    </w:p>
    <w:p w14:paraId="7AEEF644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        \end{tabular}</w:t>
      </w:r>
    </w:p>
    <w:p w14:paraId="3C6A9187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    \end{center}\footnotesize</w:t>
      </w:r>
    </w:p>
    <w:p w14:paraId="5F5DC793" w14:textId="031F55E6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    Note: True parameters: $\alpha_1 = \alpha_2 = \gamma_0 = \gamma_1 = \gamma_2  = \gamma_3 = 1, \alpha_0 = 10, \alpha_3 = 0, </w:t>
      </w:r>
      <w:ins w:id="263" w:author="Author" w:date="2023-04-07T17:14:00Z">
        <w:r w:rsidR="000A1FB3">
          <w:rPr>
            <w:rFonts w:ascii="Courier New" w:hAnsi="Courier New" w:cs="Courier New"/>
          </w:rPr>
          <w:t>and</w:t>
        </w:r>
      </w:ins>
      <w:r w:rsidRPr="00AD1E2D">
        <w:rPr>
          <w:rFonts w:ascii="Courier New" w:hAnsi="Courier New"/>
        </w:rPr>
        <w:t xml:space="preserve"> \theta = 0.5$. PS exclude $Y_t$. We change the parameter notations from t</w:t>
      </w:r>
      <w:r w:rsidRPr="00AD1E2D">
        <w:rPr>
          <w:rFonts w:ascii="Courier New" w:hAnsi="Courier New"/>
        </w:rPr>
        <w:t xml:space="preserve">he original </w:t>
      </w:r>
      <w:del w:id="264" w:author="Author" w:date="2023-04-07T17:14:00Z">
        <w:r w:rsidR="00DB6C85">
          <w:delText>paper.</w:delText>
        </w:r>
      </w:del>
      <w:ins w:id="265" w:author="Author" w:date="2023-04-07T17:14:00Z">
        <w:r w:rsidR="000A1FB3">
          <w:rPr>
            <w:rFonts w:ascii="Courier New" w:hAnsi="Courier New" w:cs="Courier New"/>
          </w:rPr>
          <w:t>study</w:t>
        </w:r>
        <w:r w:rsidRPr="0040347B">
          <w:rPr>
            <w:rFonts w:ascii="Courier New" w:hAnsi="Courier New" w:cs="Courier New"/>
          </w:rPr>
          <w:t>.</w:t>
        </w:r>
      </w:ins>
      <w:r w:rsidRPr="00AD1E2D">
        <w:rPr>
          <w:rFonts w:ascii="Courier New" w:hAnsi="Courier New"/>
        </w:rPr>
        <w:t xml:space="preserve"> Note that PS do not provide $\gamma_0$ and $\gamma_3$.</w:t>
      </w:r>
    </w:p>
    <w:p w14:paraId="2BBE42F2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\end{table}</w:t>
      </w:r>
    </w:p>
    <w:p w14:paraId="3D1B1103" w14:textId="77777777" w:rsidR="008039DA" w:rsidRPr="00AD1E2D" w:rsidRDefault="008039DA" w:rsidP="00AD1E2D">
      <w:pPr>
        <w:pStyle w:val="PlainText"/>
        <w:rPr>
          <w:rFonts w:ascii="Courier New" w:hAnsi="Courier New"/>
        </w:rPr>
      </w:pPr>
    </w:p>
    <w:p w14:paraId="5268646C" w14:textId="642EFFBE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First, we replicate the result in PS. For comparison, we report the mean and </w:t>
      </w:r>
      <w:del w:id="266" w:author="Author" w:date="2023-04-07T17:14:00Z">
        <w:r w:rsidR="00DB6C85">
          <w:delText>standard deviation (SD).</w:delText>
        </w:r>
      </w:del>
      <w:ins w:id="267" w:author="Author" w:date="2023-04-07T17:14:00Z">
        <w:r w:rsidRPr="0040347B">
          <w:rPr>
            <w:rFonts w:ascii="Courier New" w:hAnsi="Courier New" w:cs="Courier New"/>
          </w:rPr>
          <w:t>SD</w:t>
        </w:r>
        <w:r w:rsidRPr="0040347B">
          <w:rPr>
            <w:rFonts w:ascii="Courier New" w:hAnsi="Courier New" w:cs="Courier New"/>
          </w:rPr>
          <w:t>.</w:t>
        </w:r>
      </w:ins>
    </w:p>
    <w:p w14:paraId="09E17641" w14:textId="3783281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To replicate the result, we exclude the demand shifter $Y_t$ and assume the coefficient $\alpha_3$ of $Y_t$ is </w:t>
      </w:r>
      <w:del w:id="268" w:author="Author" w:date="2023-04-07T17:14:00Z">
        <w:r w:rsidR="00DB6C85">
          <w:delText>zeros,</w:delText>
        </w:r>
      </w:del>
      <w:ins w:id="269" w:author="Author" w:date="2023-04-07T17:14:00Z">
        <w:r w:rsidR="00647E73" w:rsidRPr="0040347B">
          <w:rPr>
            <w:rFonts w:ascii="Courier New" w:hAnsi="Courier New" w:cs="Courier New"/>
          </w:rPr>
          <w:t>zer</w:t>
        </w:r>
        <w:r w:rsidR="00647E73">
          <w:rPr>
            <w:rFonts w:ascii="Courier New" w:hAnsi="Courier New" w:cs="Courier New"/>
          </w:rPr>
          <w:t>o</w:t>
        </w:r>
        <w:r w:rsidRPr="0040347B">
          <w:rPr>
            <w:rFonts w:ascii="Courier New" w:hAnsi="Courier New" w:cs="Courier New"/>
          </w:rPr>
          <w:t xml:space="preserve">, </w:t>
        </w:r>
        <w:r w:rsidR="00647E73">
          <w:rPr>
            <w:rFonts w:ascii="Courier New" w:hAnsi="Courier New" w:cs="Courier New"/>
          </w:rPr>
          <w:t>indicating</w:t>
        </w:r>
      </w:ins>
      <w:r w:rsidR="00647E73" w:rsidRPr="00AD1E2D">
        <w:rPr>
          <w:rFonts w:ascii="Courier New" w:hAnsi="Courier New"/>
        </w:rPr>
        <w:t xml:space="preserve"> </w:t>
      </w:r>
      <w:r w:rsidRPr="00AD1E2D">
        <w:rPr>
          <w:rFonts w:ascii="Courier New" w:hAnsi="Courier New"/>
        </w:rPr>
        <w:t>that</w:t>
      </w:r>
      <w:del w:id="270" w:author="Author" w:date="2023-04-07T17:14:00Z">
        <w:r w:rsidR="00DB6C85">
          <w:delText xml:space="preserve"> is,</w:delText>
        </w:r>
      </w:del>
      <w:r w:rsidRPr="00AD1E2D">
        <w:rPr>
          <w:rFonts w:ascii="Courier New" w:hAnsi="Courier New"/>
        </w:rPr>
        <w:t xml:space="preserve"> </w:t>
      </w:r>
      <w:r w:rsidRPr="00AD1E2D">
        <w:rPr>
          <w:rFonts w:ascii="Courier New" w:hAnsi="Courier New"/>
        </w:rPr>
        <w:t>there is no demand shifter for the supply estimation.</w:t>
      </w:r>
    </w:p>
    <w:p w14:paraId="2982481F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For reference, Table </w:t>
      </w:r>
      <w:r w:rsidRPr="00AD1E2D">
        <w:rPr>
          <w:rFonts w:ascii="Courier New" w:hAnsi="Courier New"/>
        </w:rPr>
        <w:t>\ref{tb:linear_linear_sigma_Perloff_Shen} is quoted from PS, although we modify some notations.</w:t>
      </w:r>
    </w:p>
    <w:p w14:paraId="72314A00" w14:textId="77777777" w:rsidR="00DB6C85" w:rsidRDefault="00FF16EE" w:rsidP="00DB6C85">
      <w:pPr>
        <w:rPr>
          <w:del w:id="271" w:author="Author" w:date="2023-04-07T17:14:00Z"/>
        </w:rPr>
      </w:pPr>
      <w:r w:rsidRPr="00AD1E2D">
        <w:rPr>
          <w:rFonts w:ascii="Courier New" w:hAnsi="Courier New"/>
        </w:rPr>
        <w:t xml:space="preserve">The sample size in each simulation </w:t>
      </w:r>
      <w:del w:id="272" w:author="Author" w:date="2023-04-07T17:14:00Z">
        <w:r w:rsidR="00DB6C85">
          <w:delText>data</w:delText>
        </w:r>
      </w:del>
      <w:ins w:id="273" w:author="Author" w:date="2023-04-07T17:14:00Z">
        <w:r w:rsidR="00964044" w:rsidRPr="0040347B">
          <w:rPr>
            <w:rFonts w:ascii="Courier New" w:hAnsi="Courier New" w:cs="Courier New"/>
          </w:rPr>
          <w:t>dat</w:t>
        </w:r>
        <w:r w:rsidR="00964044">
          <w:rPr>
            <w:rFonts w:ascii="Courier New" w:hAnsi="Courier New" w:cs="Courier New"/>
          </w:rPr>
          <w:t>aset</w:t>
        </w:r>
      </w:ins>
      <w:r w:rsidR="00964044" w:rsidRPr="00AD1E2D">
        <w:rPr>
          <w:rFonts w:ascii="Courier New" w:hAnsi="Courier New"/>
        </w:rPr>
        <w:t xml:space="preserve"> </w:t>
      </w:r>
      <w:r w:rsidRPr="00AD1E2D">
        <w:rPr>
          <w:rFonts w:ascii="Courier New" w:hAnsi="Courier New"/>
        </w:rPr>
        <w:t xml:space="preserve">is 50 and the table shows the mean and SD of the 2SLS estimators from </w:t>
      </w:r>
      <w:del w:id="274" w:author="Author" w:date="2023-04-07T17:14:00Z">
        <w:r w:rsidR="00DB6C85">
          <w:delText>1000</w:delText>
        </w:r>
      </w:del>
      <w:ins w:id="275" w:author="Author" w:date="2023-04-07T17:14:00Z">
        <w:r w:rsidRPr="0040347B">
          <w:rPr>
            <w:rFonts w:ascii="Courier New" w:hAnsi="Courier New" w:cs="Courier New"/>
          </w:rPr>
          <w:t>1</w:t>
        </w:r>
        <w:r w:rsidR="00964044">
          <w:rPr>
            <w:rFonts w:ascii="Courier New" w:hAnsi="Courier New" w:cs="Courier New"/>
          </w:rPr>
          <w:t>,</w:t>
        </w:r>
        <w:r w:rsidRPr="0040347B">
          <w:rPr>
            <w:rFonts w:ascii="Courier New" w:hAnsi="Courier New" w:cs="Courier New"/>
          </w:rPr>
          <w:t>000</w:t>
        </w:r>
      </w:ins>
      <w:r w:rsidRPr="00AD1E2D">
        <w:rPr>
          <w:rFonts w:ascii="Courier New" w:hAnsi="Courier New"/>
        </w:rPr>
        <w:t xml:space="preserve"> simulations</w:t>
      </w:r>
      <w:del w:id="276" w:author="Author" w:date="2023-04-07T17:14:00Z">
        <w:r w:rsidR="00DB6C85">
          <w:delText>.</w:delText>
        </w:r>
      </w:del>
    </w:p>
    <w:p w14:paraId="071D291B" w14:textId="1F1A16F4" w:rsidR="008039DA" w:rsidRPr="00AD1E2D" w:rsidRDefault="00DB6C85" w:rsidP="00AD1E2D">
      <w:pPr>
        <w:pStyle w:val="PlainText"/>
        <w:rPr>
          <w:rFonts w:ascii="Courier New" w:hAnsi="Courier New"/>
        </w:rPr>
      </w:pPr>
      <w:del w:id="277" w:author="Author" w:date="2023-04-07T17:14:00Z">
        <w:r>
          <w:delText>It shows</w:delText>
        </w:r>
      </w:del>
      <w:ins w:id="278" w:author="Author" w:date="2023-04-07T17:14:00Z">
        <w:r w:rsidR="00964044">
          <w:rPr>
            <w:rFonts w:ascii="Courier New" w:hAnsi="Courier New" w:cs="Courier New"/>
          </w:rPr>
          <w:t>, demonstrating</w:t>
        </w:r>
      </w:ins>
      <w:r w:rsidR="00964044" w:rsidRPr="00AD1E2D">
        <w:rPr>
          <w:rFonts w:ascii="Courier New" w:hAnsi="Courier New"/>
        </w:rPr>
        <w:t xml:space="preserve"> </w:t>
      </w:r>
      <w:r w:rsidR="00FF16EE" w:rsidRPr="00AD1E2D">
        <w:rPr>
          <w:rFonts w:ascii="Courier New" w:hAnsi="Courier New"/>
        </w:rPr>
        <w:t xml:space="preserve">that the demand estimation becomes more accurate as the value of the SD of the error </w:t>
      </w:r>
      <w:del w:id="279" w:author="Author" w:date="2023-04-07T17:14:00Z">
        <w:r>
          <w:delText>terms</w:delText>
        </w:r>
      </w:del>
      <w:ins w:id="280" w:author="Author" w:date="2023-04-07T17:14:00Z">
        <w:r w:rsidR="00964044" w:rsidRPr="0040347B">
          <w:rPr>
            <w:rFonts w:ascii="Courier New" w:hAnsi="Courier New" w:cs="Courier New"/>
          </w:rPr>
          <w:t>term</w:t>
        </w:r>
        <w:r w:rsidR="00964044">
          <w:rPr>
            <w:rFonts w:ascii="Courier New" w:hAnsi="Courier New" w:cs="Courier New"/>
          </w:rPr>
          <w:t>s’</w:t>
        </w:r>
      </w:ins>
      <w:r w:rsidR="00964044" w:rsidRPr="00AD1E2D">
        <w:rPr>
          <w:rFonts w:ascii="Courier New" w:hAnsi="Courier New"/>
        </w:rPr>
        <w:t xml:space="preserve"> </w:t>
      </w:r>
      <w:r w:rsidR="00FF16EE" w:rsidRPr="00AD1E2D">
        <w:rPr>
          <w:rFonts w:ascii="Courier New" w:hAnsi="Courier New"/>
        </w:rPr>
        <w:t>$\sigma$ decreases.</w:t>
      </w:r>
    </w:p>
    <w:p w14:paraId="04BE9C32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In contrast, the supply-side estimation is still biased and the SD of the conduct parameter becomes larger as the value of $\sigma$ </w:t>
      </w:r>
      <w:r w:rsidRPr="00AD1E2D">
        <w:rPr>
          <w:rFonts w:ascii="Courier New" w:hAnsi="Courier New"/>
        </w:rPr>
        <w:t>increases.</w:t>
      </w:r>
    </w:p>
    <w:p w14:paraId="1F7AE429" w14:textId="77777777" w:rsidR="008039DA" w:rsidRPr="00AD1E2D" w:rsidRDefault="008039DA" w:rsidP="00AD1E2D">
      <w:pPr>
        <w:pStyle w:val="PlainText"/>
        <w:rPr>
          <w:rFonts w:ascii="Courier New" w:hAnsi="Courier New"/>
        </w:rPr>
      </w:pPr>
    </w:p>
    <w:p w14:paraId="488FC300" w14:textId="46EF4E08" w:rsidR="008039DA" w:rsidRPr="00AD1E2D" w:rsidRDefault="00964044" w:rsidP="00AD1E2D">
      <w:pPr>
        <w:pStyle w:val="PlainText"/>
        <w:rPr>
          <w:rFonts w:ascii="Courier New" w:hAnsi="Courier New"/>
        </w:rPr>
      </w:pPr>
      <w:ins w:id="281" w:author="Author" w:date="2023-04-07T17:14:00Z">
        <w:r>
          <w:rPr>
            <w:rFonts w:ascii="Courier New" w:hAnsi="Courier New" w:cs="Courier New"/>
          </w:rPr>
          <w:lastRenderedPageBreak/>
          <w:t xml:space="preserve">Our replication results are presented in </w:t>
        </w:r>
      </w:ins>
      <w:r w:rsidRPr="00AD1E2D">
        <w:rPr>
          <w:rFonts w:ascii="Courier New" w:hAnsi="Courier New"/>
        </w:rPr>
        <w:t>Table \ref{tb:linear_linear_sigma_1_without_demand_shifter_y</w:t>
      </w:r>
      <w:del w:id="282" w:author="Author" w:date="2023-04-07T17:14:00Z">
        <w:r w:rsidR="00DB6C85">
          <w:delText>} shows our replication results.</w:delText>
        </w:r>
      </w:del>
      <w:ins w:id="283" w:author="Author" w:date="2023-04-07T17:14:00Z">
        <w:r w:rsidRPr="0040347B">
          <w:rPr>
            <w:rFonts w:ascii="Courier New" w:hAnsi="Courier New" w:cs="Courier New"/>
          </w:rPr>
          <w:t>}.</w:t>
        </w:r>
      </w:ins>
    </w:p>
    <w:p w14:paraId="4E38A320" w14:textId="0DE91EDD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Each panel </w:t>
      </w:r>
      <w:del w:id="284" w:author="Author" w:date="2023-04-07T17:14:00Z">
        <w:r w:rsidR="00DB6C85">
          <w:delText>shows</w:delText>
        </w:r>
      </w:del>
      <w:ins w:id="285" w:author="Author" w:date="2023-04-07T17:14:00Z">
        <w:r w:rsidR="00964044">
          <w:rPr>
            <w:rFonts w:ascii="Courier New" w:hAnsi="Courier New" w:cs="Courier New"/>
          </w:rPr>
          <w:t>presents</w:t>
        </w:r>
      </w:ins>
      <w:r w:rsidR="00964044" w:rsidRPr="00AD1E2D">
        <w:rPr>
          <w:rFonts w:ascii="Courier New" w:hAnsi="Courier New"/>
        </w:rPr>
        <w:t xml:space="preserve"> </w:t>
      </w:r>
      <w:r w:rsidRPr="00AD1E2D">
        <w:rPr>
          <w:rFonts w:ascii="Courier New" w:hAnsi="Courier New"/>
        </w:rPr>
        <w:t xml:space="preserve">the simulation </w:t>
      </w:r>
      <w:del w:id="286" w:author="Author" w:date="2023-04-07T17:14:00Z">
        <w:r w:rsidR="00DB6C85">
          <w:delText>result</w:delText>
        </w:r>
      </w:del>
      <w:ins w:id="287" w:author="Author" w:date="2023-04-07T17:14:00Z">
        <w:r w:rsidR="00964044" w:rsidRPr="0040347B">
          <w:rPr>
            <w:rFonts w:ascii="Courier New" w:hAnsi="Courier New" w:cs="Courier New"/>
          </w:rPr>
          <w:t>resul</w:t>
        </w:r>
        <w:r w:rsidR="00964044">
          <w:rPr>
            <w:rFonts w:ascii="Courier New" w:hAnsi="Courier New" w:cs="Courier New"/>
          </w:rPr>
          <w:t>ts</w:t>
        </w:r>
      </w:ins>
      <w:r w:rsidR="00964044" w:rsidRPr="00AD1E2D">
        <w:rPr>
          <w:rFonts w:ascii="Courier New" w:hAnsi="Courier New"/>
        </w:rPr>
        <w:t xml:space="preserve"> </w:t>
      </w:r>
      <w:r w:rsidRPr="00AD1E2D">
        <w:rPr>
          <w:rFonts w:ascii="Courier New" w:hAnsi="Courier New"/>
        </w:rPr>
        <w:t xml:space="preserve">under different </w:t>
      </w:r>
      <w:del w:id="288" w:author="Author" w:date="2023-04-07T17:14:00Z">
        <w:r w:rsidR="00DB6C85">
          <w:delText xml:space="preserve">SDs of the </w:delText>
        </w:r>
      </w:del>
      <w:r w:rsidR="00964044" w:rsidRPr="00AD1E2D">
        <w:rPr>
          <w:rFonts w:ascii="Courier New" w:hAnsi="Courier New"/>
        </w:rPr>
        <w:t xml:space="preserve">error </w:t>
      </w:r>
      <w:del w:id="289" w:author="Author" w:date="2023-04-07T17:14:00Z">
        <w:r w:rsidR="00DB6C85">
          <w:delText>terms</w:delText>
        </w:r>
      </w:del>
      <w:ins w:id="290" w:author="Author" w:date="2023-04-07T17:14:00Z">
        <w:r w:rsidR="00964044">
          <w:rPr>
            <w:rFonts w:ascii="Courier New" w:hAnsi="Courier New" w:cs="Courier New"/>
          </w:rPr>
          <w:t xml:space="preserve">term </w:t>
        </w:r>
        <w:r w:rsidRPr="0040347B">
          <w:rPr>
            <w:rFonts w:ascii="Courier New" w:hAnsi="Courier New" w:cs="Courier New"/>
          </w:rPr>
          <w:t>SDs</w:t>
        </w:r>
      </w:ins>
      <w:r w:rsidRPr="00AD1E2D">
        <w:rPr>
          <w:rFonts w:ascii="Courier New" w:hAnsi="Courier New"/>
        </w:rPr>
        <w:t>.</w:t>
      </w:r>
    </w:p>
    <w:p w14:paraId="6DD6F171" w14:textId="4351C0E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Thi</w:t>
      </w:r>
      <w:r w:rsidRPr="00AD1E2D">
        <w:rPr>
          <w:rFonts w:ascii="Courier New" w:hAnsi="Courier New"/>
        </w:rPr>
        <w:t>s result uses the same data generation process as PS.</w:t>
      </w:r>
      <w:del w:id="291" w:author="Author" w:date="2023-04-07T17:14:00Z">
        <w:r w:rsidR="00DB6C85">
          <w:delText xml:space="preserve"> </w:delText>
        </w:r>
      </w:del>
    </w:p>
    <w:p w14:paraId="69F96EB0" w14:textId="326235BC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To </w:t>
      </w:r>
      <w:del w:id="292" w:author="Author" w:date="2023-04-07T17:14:00Z">
        <w:r w:rsidR="00DB6C85">
          <w:delText>see if</w:delText>
        </w:r>
      </w:del>
      <w:ins w:id="293" w:author="Author" w:date="2023-04-07T17:14:00Z">
        <w:r w:rsidR="00964044">
          <w:rPr>
            <w:rFonts w:ascii="Courier New" w:hAnsi="Courier New" w:cs="Courier New"/>
          </w:rPr>
          <w:t>determine whether</w:t>
        </w:r>
      </w:ins>
      <w:r w:rsidRPr="00AD1E2D">
        <w:rPr>
          <w:rFonts w:ascii="Courier New" w:hAnsi="Courier New"/>
        </w:rPr>
        <w:t xml:space="preserve"> we can correctly replicate the result in PS,</w:t>
      </w:r>
      <w:ins w:id="294" w:author="Author" w:date="2023-04-07T17:14:00Z">
        <w:r w:rsidRPr="0040347B">
          <w:rPr>
            <w:rFonts w:ascii="Courier New" w:hAnsi="Courier New" w:cs="Courier New"/>
          </w:rPr>
          <w:t xml:space="preserve"> </w:t>
        </w:r>
        <w:r w:rsidR="00964044">
          <w:rPr>
            <w:rFonts w:ascii="Courier New" w:hAnsi="Courier New" w:cs="Courier New"/>
          </w:rPr>
          <w:t>we</w:t>
        </w:r>
      </w:ins>
      <w:r w:rsidR="00964044" w:rsidRPr="00AD1E2D">
        <w:rPr>
          <w:rFonts w:ascii="Courier New" w:hAnsi="Courier New"/>
        </w:rPr>
        <w:t xml:space="preserve"> </w:t>
      </w:r>
      <w:r w:rsidRPr="00AD1E2D">
        <w:rPr>
          <w:rFonts w:ascii="Courier New" w:hAnsi="Courier New"/>
        </w:rPr>
        <w:t>focus on the first two columns in each panel.</w:t>
      </w:r>
    </w:p>
    <w:p w14:paraId="211852D8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These two columns show the mean and SD of the simulation result when the sample </w:t>
      </w:r>
      <w:r w:rsidRPr="00AD1E2D">
        <w:rPr>
          <w:rFonts w:ascii="Courier New" w:hAnsi="Courier New"/>
        </w:rPr>
        <w:t>size is 50.</w:t>
      </w:r>
    </w:p>
    <w:p w14:paraId="3D2EFA71" w14:textId="71C7F54D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While the demand parameter can be accurately estimated</w:t>
      </w:r>
      <w:del w:id="295" w:author="Author" w:date="2023-04-07T17:14:00Z">
        <w:r w:rsidR="00DB6C85">
          <w:delText xml:space="preserve"> even though</w:delText>
        </w:r>
      </w:del>
      <w:ins w:id="296" w:author="Author" w:date="2023-04-07T17:14:00Z">
        <w:r w:rsidR="00964044">
          <w:rPr>
            <w:rFonts w:ascii="Courier New" w:hAnsi="Courier New" w:cs="Courier New"/>
          </w:rPr>
          <w:t>,</w:t>
        </w:r>
        <w:r w:rsidRPr="0040347B">
          <w:rPr>
            <w:rFonts w:ascii="Courier New" w:hAnsi="Courier New" w:cs="Courier New"/>
          </w:rPr>
          <w:t xml:space="preserve"> </w:t>
        </w:r>
        <w:r w:rsidR="00964044">
          <w:rPr>
            <w:rFonts w:ascii="Courier New" w:hAnsi="Courier New" w:cs="Courier New"/>
          </w:rPr>
          <w:t>al</w:t>
        </w:r>
        <w:r w:rsidR="00964044" w:rsidRPr="0040347B">
          <w:rPr>
            <w:rFonts w:ascii="Courier New" w:hAnsi="Courier New" w:cs="Courier New"/>
          </w:rPr>
          <w:t>though</w:t>
        </w:r>
      </w:ins>
      <w:r w:rsidR="00964044" w:rsidRPr="00AD1E2D">
        <w:rPr>
          <w:rFonts w:ascii="Courier New" w:hAnsi="Courier New"/>
        </w:rPr>
        <w:t xml:space="preserve"> </w:t>
      </w:r>
      <w:r w:rsidRPr="00AD1E2D">
        <w:rPr>
          <w:rFonts w:ascii="Courier New" w:hAnsi="Courier New"/>
        </w:rPr>
        <w:t xml:space="preserve">the value of $\sigma$ becomes </w:t>
      </w:r>
      <w:del w:id="297" w:author="Author" w:date="2023-04-07T17:14:00Z">
        <w:r w:rsidR="00DB6C85">
          <w:delText>larger</w:delText>
        </w:r>
      </w:del>
      <w:ins w:id="298" w:author="Author" w:date="2023-04-07T17:14:00Z">
        <w:r w:rsidR="00964044">
          <w:rPr>
            <w:rFonts w:ascii="Courier New" w:hAnsi="Courier New" w:cs="Courier New"/>
          </w:rPr>
          <w:t>higher</w:t>
        </w:r>
      </w:ins>
      <w:r w:rsidRPr="00AD1E2D">
        <w:rPr>
          <w:rFonts w:ascii="Courier New" w:hAnsi="Courier New"/>
        </w:rPr>
        <w:t>, the supply</w:t>
      </w:r>
      <w:ins w:id="299" w:author="Author" w:date="2023-04-07T17:27:00Z">
        <w:r w:rsidR="004B6E6C">
          <w:rPr>
            <w:rFonts w:ascii="Courier New" w:hAnsi="Courier New"/>
          </w:rPr>
          <w:t>-</w:t>
        </w:r>
      </w:ins>
      <w:del w:id="300" w:author="Author" w:date="2023-04-07T17:27:00Z">
        <w:r w:rsidRPr="00AD1E2D" w:rsidDel="004B6E6C">
          <w:rPr>
            <w:rFonts w:ascii="Courier New" w:hAnsi="Courier New"/>
          </w:rPr>
          <w:delText xml:space="preserve"> </w:delText>
        </w:r>
      </w:del>
      <w:r w:rsidRPr="00AD1E2D">
        <w:rPr>
          <w:rFonts w:ascii="Courier New" w:hAnsi="Courier New"/>
        </w:rPr>
        <w:t>side parameter is biased.</w:t>
      </w:r>
    </w:p>
    <w:p w14:paraId="4E4A8FF3" w14:textId="7951D604" w:rsidR="008039DA" w:rsidRPr="00AD1E2D" w:rsidRDefault="00DB6C85" w:rsidP="00AD1E2D">
      <w:pPr>
        <w:pStyle w:val="PlainText"/>
        <w:rPr>
          <w:rFonts w:ascii="Courier New" w:hAnsi="Courier New"/>
        </w:rPr>
      </w:pPr>
      <w:del w:id="301" w:author="Author" w:date="2023-04-07T17:14:00Z">
        <w:r>
          <w:delText>Especially</w:delText>
        </w:r>
      </w:del>
      <w:ins w:id="302" w:author="Author" w:date="2023-04-07T17:14:00Z">
        <w:r w:rsidR="00964044">
          <w:rPr>
            <w:rFonts w:ascii="Courier New" w:hAnsi="Courier New" w:cs="Courier New"/>
          </w:rPr>
          <w:t>In particular</w:t>
        </w:r>
      </w:ins>
      <w:r w:rsidR="00FF16EE" w:rsidRPr="00AD1E2D">
        <w:rPr>
          <w:rFonts w:ascii="Courier New" w:hAnsi="Courier New"/>
        </w:rPr>
        <w:t xml:space="preserve">, when $\sigma$ is large and the sample size is small, the </w:t>
      </w:r>
      <w:del w:id="303" w:author="Author" w:date="2023-04-07T17:14:00Z">
        <w:r>
          <w:delText>SD</w:delText>
        </w:r>
      </w:del>
      <w:ins w:id="304" w:author="Author" w:date="2023-04-07T17:14:00Z">
        <w:r w:rsidR="00FF16EE" w:rsidRPr="0040347B">
          <w:rPr>
            <w:rFonts w:ascii="Courier New" w:hAnsi="Courier New" w:cs="Courier New"/>
          </w:rPr>
          <w:t>SD</w:t>
        </w:r>
        <w:r w:rsidR="00964044">
          <w:rPr>
            <w:rFonts w:ascii="Courier New" w:hAnsi="Courier New" w:cs="Courier New"/>
          </w:rPr>
          <w:t>s</w:t>
        </w:r>
      </w:ins>
      <w:r w:rsidR="00FF16EE" w:rsidRPr="00AD1E2D">
        <w:rPr>
          <w:rFonts w:ascii="Courier New" w:hAnsi="Courier New"/>
        </w:rPr>
        <w:t xml:space="preserve"> of </w:t>
      </w:r>
      <w:del w:id="305" w:author="Author" w:date="2023-04-07T17:14:00Z">
        <w:r>
          <w:delText xml:space="preserve">the </w:delText>
        </w:r>
      </w:del>
      <w:r w:rsidR="00FF16EE" w:rsidRPr="00AD1E2D">
        <w:rPr>
          <w:rFonts w:ascii="Courier New" w:hAnsi="Courier New"/>
        </w:rPr>
        <w:t xml:space="preserve">parameters in the supply-side equation </w:t>
      </w:r>
      <w:del w:id="306" w:author="Author" w:date="2023-04-07T17:14:00Z">
        <w:r>
          <w:delText>becomes</w:delText>
        </w:r>
      </w:del>
      <w:ins w:id="307" w:author="Author" w:date="2023-04-07T17:14:00Z">
        <w:r w:rsidR="00964044" w:rsidRPr="0040347B">
          <w:rPr>
            <w:rFonts w:ascii="Courier New" w:hAnsi="Courier New" w:cs="Courier New"/>
          </w:rPr>
          <w:t>becom</w:t>
        </w:r>
        <w:r w:rsidR="00964044">
          <w:rPr>
            <w:rFonts w:ascii="Courier New" w:hAnsi="Courier New" w:cs="Courier New"/>
          </w:rPr>
          <w:t>e</w:t>
        </w:r>
      </w:ins>
      <w:r w:rsidR="00964044" w:rsidRPr="00AD1E2D">
        <w:rPr>
          <w:rFonts w:ascii="Courier New" w:hAnsi="Courier New"/>
        </w:rPr>
        <w:t xml:space="preserve"> </w:t>
      </w:r>
      <w:r w:rsidR="00FF16EE" w:rsidRPr="00AD1E2D">
        <w:rPr>
          <w:rFonts w:ascii="Courier New" w:hAnsi="Courier New"/>
        </w:rPr>
        <w:t>large.</w:t>
      </w:r>
    </w:p>
    <w:p w14:paraId="1D814162" w14:textId="4B8148F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Thus, we </w:t>
      </w:r>
      <w:del w:id="308" w:author="Author" w:date="2023-04-07T17:14:00Z">
        <w:r w:rsidR="00DB6C85">
          <w:delText>can see</w:delText>
        </w:r>
      </w:del>
      <w:ins w:id="309" w:author="Author" w:date="2023-04-07T17:14:00Z">
        <w:r w:rsidR="00964044">
          <w:rPr>
            <w:rFonts w:ascii="Courier New" w:hAnsi="Courier New" w:cs="Courier New"/>
          </w:rPr>
          <w:t>reveal</w:t>
        </w:r>
      </w:ins>
      <w:r w:rsidRPr="00AD1E2D">
        <w:rPr>
          <w:rFonts w:ascii="Courier New" w:hAnsi="Courier New"/>
        </w:rPr>
        <w:t xml:space="preserve"> the patterns in PS </w:t>
      </w:r>
      <w:del w:id="310" w:author="Author" w:date="2023-04-07T17:14:00Z">
        <w:r w:rsidR="00DB6C85">
          <w:delText>which</w:delText>
        </w:r>
      </w:del>
      <w:ins w:id="311" w:author="Author" w:date="2023-04-07T17:14:00Z">
        <w:r w:rsidR="00964044">
          <w:rPr>
            <w:rFonts w:ascii="Courier New" w:hAnsi="Courier New" w:cs="Courier New"/>
          </w:rPr>
          <w:t>that</w:t>
        </w:r>
      </w:ins>
      <w:r w:rsidR="00964044" w:rsidRPr="00AD1E2D">
        <w:rPr>
          <w:rFonts w:ascii="Courier New" w:hAnsi="Courier New"/>
        </w:rPr>
        <w:t xml:space="preserve"> </w:t>
      </w:r>
      <w:r w:rsidRPr="00AD1E2D">
        <w:rPr>
          <w:rFonts w:ascii="Courier New" w:hAnsi="Courier New"/>
        </w:rPr>
        <w:t>do not provide any details.</w:t>
      </w:r>
    </w:p>
    <w:p w14:paraId="02B619DB" w14:textId="77777777" w:rsidR="008039DA" w:rsidRPr="00AD1E2D" w:rsidRDefault="008039DA" w:rsidP="00AD1E2D">
      <w:pPr>
        <w:pStyle w:val="PlainText"/>
        <w:rPr>
          <w:rFonts w:ascii="Courier New" w:hAnsi="Courier New"/>
        </w:rPr>
      </w:pPr>
    </w:p>
    <w:p w14:paraId="1F0AA474" w14:textId="39D90D70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As PS fix the sample size to 50, we also </w:t>
      </w:r>
      <w:del w:id="312" w:author="Author" w:date="2023-04-07T17:14:00Z">
        <w:r w:rsidR="00DB6C85">
          <w:delText>see</w:delText>
        </w:r>
      </w:del>
      <w:ins w:id="313" w:author="Author" w:date="2023-04-07T17:14:00Z">
        <w:r w:rsidR="00FD663A">
          <w:rPr>
            <w:rFonts w:ascii="Courier New" w:hAnsi="Courier New" w:cs="Courier New"/>
          </w:rPr>
          <w:t>examine</w:t>
        </w:r>
      </w:ins>
      <w:r w:rsidR="00FD663A" w:rsidRPr="00AD1E2D">
        <w:rPr>
          <w:rFonts w:ascii="Courier New" w:hAnsi="Courier New"/>
        </w:rPr>
        <w:t xml:space="preserve"> the</w:t>
      </w:r>
      <w:r w:rsidRPr="00AD1E2D">
        <w:rPr>
          <w:rFonts w:ascii="Courier New" w:hAnsi="Courier New"/>
        </w:rPr>
        <w:t xml:space="preserve"> effect of changing the sample size.</w:t>
      </w:r>
    </w:p>
    <w:p w14:paraId="7653AAF7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As </w:t>
      </w:r>
      <w:r w:rsidRPr="00AD1E2D">
        <w:rPr>
          <w:rFonts w:ascii="Courier New" w:hAnsi="Courier New"/>
        </w:rPr>
        <w:t>expected, increasing the sample size given a value of $\sigma$ decreases the SD of the parameter in the supply equation.</w:t>
      </w:r>
    </w:p>
    <w:p w14:paraId="02D2B8C0" w14:textId="3726250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However, no simulation result is close to the true values of the supply </w:t>
      </w:r>
      <w:del w:id="314" w:author="Author" w:date="2023-04-07T17:14:00Z">
        <w:r w:rsidR="00DB6C85">
          <w:delText xml:space="preserve">parameters </w:delText>
        </w:r>
      </w:del>
      <w:r w:rsidRPr="00AD1E2D">
        <w:rPr>
          <w:rFonts w:ascii="Courier New" w:hAnsi="Courier New"/>
        </w:rPr>
        <w:t>and</w:t>
      </w:r>
      <w:del w:id="315" w:author="Author" w:date="2023-04-07T17:14:00Z">
        <w:r w:rsidR="00DB6C85">
          <w:delText xml:space="preserve"> the</w:delText>
        </w:r>
      </w:del>
      <w:r w:rsidRPr="00AD1E2D">
        <w:rPr>
          <w:rFonts w:ascii="Courier New" w:hAnsi="Courier New"/>
        </w:rPr>
        <w:t xml:space="preserve"> </w:t>
      </w:r>
      <w:r w:rsidRPr="00AD1E2D">
        <w:rPr>
          <w:rFonts w:ascii="Courier New" w:hAnsi="Courier New"/>
        </w:rPr>
        <w:t>conduct parameter.</w:t>
      </w:r>
    </w:p>
    <w:p w14:paraId="69064A55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These results are consist</w:t>
      </w:r>
      <w:r w:rsidRPr="00AD1E2D">
        <w:rPr>
          <w:rFonts w:ascii="Courier New" w:hAnsi="Courier New"/>
        </w:rPr>
        <w:t>ent with PS.</w:t>
      </w:r>
    </w:p>
    <w:p w14:paraId="315E7BA5" w14:textId="77777777" w:rsidR="008039DA" w:rsidRPr="00AD1E2D" w:rsidRDefault="008039DA" w:rsidP="00AD1E2D">
      <w:pPr>
        <w:pStyle w:val="PlainText"/>
        <w:rPr>
          <w:rFonts w:ascii="Courier New" w:hAnsi="Courier New"/>
        </w:rPr>
      </w:pPr>
    </w:p>
    <w:p w14:paraId="10BA2E7A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\begin{table}[!htbp]</w:t>
      </w:r>
    </w:p>
    <w:p w14:paraId="5195C760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  \begin{center}</w:t>
      </w:r>
    </w:p>
    <w:p w14:paraId="7A0E8B88" w14:textId="587BDA00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      \caption{Estimation results of the linear model without</w:t>
      </w:r>
      <w:r w:rsidR="00FD663A" w:rsidRPr="00AD1E2D">
        <w:rPr>
          <w:rFonts w:ascii="Courier New" w:hAnsi="Courier New"/>
        </w:rPr>
        <w:t xml:space="preserve"> </w:t>
      </w:r>
      <w:r w:rsidRPr="00AD1E2D">
        <w:rPr>
          <w:rFonts w:ascii="Courier New" w:hAnsi="Courier New"/>
        </w:rPr>
        <w:t>demand shifter}</w:t>
      </w:r>
    </w:p>
    <w:p w14:paraId="1B0BE28F" w14:textId="51BFCA4C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      \label{tb:linear_linear_sigma_1_without_demand_shifter_y}</w:t>
      </w:r>
      <w:r w:rsidRPr="00AD1E2D">
        <w:rPr>
          <w:rFonts w:ascii="Courier New" w:hAnsi="Courier New"/>
        </w:rPr>
        <w:t xml:space="preserve"> </w:t>
      </w:r>
    </w:p>
    <w:p w14:paraId="31FF4F0F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      \subfloat[$\sigma=0.001$]{\input{figuretable/linear_l</w:t>
      </w:r>
      <w:r w:rsidRPr="00AD1E2D">
        <w:rPr>
          <w:rFonts w:ascii="Courier New" w:hAnsi="Courier New"/>
        </w:rPr>
        <w:t>inear_sigma_0.001_without_demand_shifter_y}}\\</w:t>
      </w:r>
    </w:p>
    <w:p w14:paraId="2A88B463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      \subfloat[$\sigma=0.5$]{\input{figuretable/linear_linear_sigma_0.5_without_demand_shifter_y}}\\</w:t>
      </w:r>
    </w:p>
    <w:p w14:paraId="597D0DCF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  \end{center}\footnotesize</w:t>
      </w:r>
    </w:p>
    <w:p w14:paraId="2D87A1DB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  Note: True parameters: $\alpha_1 = \alpha_2 =  \gamma_0 = \gamma_1 = \gamma_2</w:t>
      </w:r>
      <w:r w:rsidRPr="00AD1E2D">
        <w:rPr>
          <w:rFonts w:ascii="Courier New" w:hAnsi="Courier New"/>
        </w:rPr>
        <w:t xml:space="preserve">  =  1, \alpha_0 = 10, \theta = 0.5.$ and $\alpha_3 =0$. For comparison, we report mean and SD.</w:t>
      </w:r>
    </w:p>
    <w:p w14:paraId="4759185D" w14:textId="45C0B33B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\end{table}</w:t>
      </w:r>
      <w:r w:rsidRPr="00AD1E2D">
        <w:rPr>
          <w:rFonts w:ascii="Courier New" w:hAnsi="Courier New"/>
        </w:rPr>
        <w:t xml:space="preserve"> </w:t>
      </w:r>
    </w:p>
    <w:p w14:paraId="40087E67" w14:textId="77777777" w:rsidR="008039DA" w:rsidRPr="00AD1E2D" w:rsidRDefault="008039DA" w:rsidP="00AD1E2D">
      <w:pPr>
        <w:pStyle w:val="PlainText"/>
        <w:rPr>
          <w:rFonts w:ascii="Courier New" w:hAnsi="Courier New"/>
        </w:rPr>
      </w:pPr>
    </w:p>
    <w:p w14:paraId="20E60E5C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\begin{table}[!htbp]</w:t>
      </w:r>
    </w:p>
    <w:p w14:paraId="34C1AA34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  \ContinuedFloat</w:t>
      </w:r>
    </w:p>
    <w:p w14:paraId="04AB4B03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  \begin{center}</w:t>
      </w:r>
    </w:p>
    <w:p w14:paraId="3A695575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      \caption{Estimation results of the linear model without demand shifter (Continued)}</w:t>
      </w:r>
    </w:p>
    <w:p w14:paraId="76003926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      \subfloat[$\sigma=1.0$]{\input{figuretable/linear_linear_sigma_1_without_demand_shifter_y}}\\</w:t>
      </w:r>
    </w:p>
    <w:p w14:paraId="019D6A3C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    \subfloat[$\sigma=2.0$]{\input{figuretable/linear_linear_sigma_2_without_demand_shifter_y}}</w:t>
      </w:r>
    </w:p>
    <w:p w14:paraId="0F0123FE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 xml:space="preserve">  \end{center}\footnotesize</w:t>
      </w:r>
    </w:p>
    <w:p w14:paraId="39CE707C" w14:textId="77777777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lastRenderedPageBreak/>
        <w:t xml:space="preserve">  Note: True parameters: $\alpha</w:t>
      </w:r>
      <w:r w:rsidRPr="00AD1E2D">
        <w:rPr>
          <w:rFonts w:ascii="Courier New" w:hAnsi="Courier New"/>
        </w:rPr>
        <w:t>_1 = \alpha_2 =  \gamma_0 = \gamma_1 = \gamma_2  =  1, \alpha_0 = 10, \theta = 0.5.$ and $\alpha_3 =0$. For comparison, we report mean and SD.</w:t>
      </w:r>
    </w:p>
    <w:p w14:paraId="3FBE26A4" w14:textId="0CA8AE50" w:rsidR="008039DA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\end{table}</w:t>
      </w:r>
      <w:r w:rsidRPr="00AD1E2D">
        <w:rPr>
          <w:rFonts w:ascii="Courier New" w:hAnsi="Courier New"/>
        </w:rPr>
        <w:t xml:space="preserve"> </w:t>
      </w:r>
    </w:p>
    <w:p w14:paraId="7CDD3EC9" w14:textId="77777777" w:rsidR="008039DA" w:rsidRPr="00AD1E2D" w:rsidRDefault="008039DA" w:rsidP="00AD1E2D">
      <w:pPr>
        <w:pStyle w:val="PlainText"/>
        <w:rPr>
          <w:rFonts w:ascii="Courier New" w:hAnsi="Courier New"/>
        </w:rPr>
      </w:pPr>
    </w:p>
    <w:p w14:paraId="4EBEA3B9" w14:textId="77777777" w:rsidR="008039DA" w:rsidRPr="00AD1E2D" w:rsidRDefault="008039DA" w:rsidP="00AD1E2D">
      <w:pPr>
        <w:pStyle w:val="PlainText"/>
        <w:rPr>
          <w:rFonts w:ascii="Courier New" w:hAnsi="Courier New"/>
        </w:rPr>
      </w:pPr>
    </w:p>
    <w:p w14:paraId="029BD00B" w14:textId="77777777" w:rsidR="008039DA" w:rsidRPr="00AD1E2D" w:rsidRDefault="008039DA" w:rsidP="00AD1E2D">
      <w:pPr>
        <w:pStyle w:val="PlainText"/>
        <w:rPr>
          <w:rFonts w:ascii="Courier New" w:hAnsi="Courier New"/>
        </w:rPr>
      </w:pPr>
    </w:p>
    <w:p w14:paraId="2E88F5B0" w14:textId="77777777" w:rsidR="000E4F62" w:rsidRPr="00AD1E2D" w:rsidRDefault="00FF16EE" w:rsidP="00AD1E2D">
      <w:pPr>
        <w:pStyle w:val="PlainText"/>
        <w:rPr>
          <w:rFonts w:ascii="Courier New" w:hAnsi="Courier New"/>
        </w:rPr>
      </w:pPr>
      <w:r w:rsidRPr="00AD1E2D">
        <w:rPr>
          <w:rFonts w:ascii="Courier New" w:hAnsi="Courier New"/>
        </w:rPr>
        <w:t>\end{document}</w:t>
      </w:r>
    </w:p>
    <w:sectPr w:rsidR="000E4F62" w:rsidRPr="00AD1E2D" w:rsidSect="00AD1E2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8" w:author="Author" w:date="2023-04-07T17:33:00Z" w:initials="Editor">
    <w:p w14:paraId="268C637D" w14:textId="45074560" w:rsidR="00CE6142" w:rsidRPr="003A4AA3" w:rsidRDefault="00CE6142" w:rsidP="00C02301">
      <w:pPr>
        <w:pStyle w:val="CommentText"/>
        <w:rPr>
          <w:rFonts w:ascii="Times New Roman" w:hAnsi="Times New Roman" w:cs="Times New Roman"/>
        </w:rPr>
      </w:pPr>
      <w:r w:rsidRPr="003A4AA3">
        <w:rPr>
          <w:rStyle w:val="CommentReference"/>
          <w:rFonts w:ascii="Times New Roman" w:hAnsi="Times New Roman" w:cs="Times New Roman"/>
        </w:rPr>
        <w:annotationRef/>
      </w:r>
      <w:r w:rsidRPr="003A4AA3">
        <w:rPr>
          <w:rFonts w:ascii="Times New Roman" w:hAnsi="Times New Roman" w:cs="Times New Roman"/>
          <w:b/>
          <w:bCs/>
        </w:rPr>
        <w:t xml:space="preserve">Remark: </w:t>
      </w:r>
      <w:r w:rsidRPr="003A4AA3">
        <w:rPr>
          <w:rFonts w:ascii="Times New Roman" w:hAnsi="Times New Roman" w:cs="Times New Roman"/>
        </w:rPr>
        <w:t>Please</w:t>
      </w:r>
      <w:r w:rsidRPr="003A4AA3">
        <w:rPr>
          <w:rFonts w:ascii="Times New Roman" w:hAnsi="Times New Roman" w:cs="Times New Roman"/>
          <w:lang w:val="de-DE"/>
        </w:rPr>
        <w:t xml:space="preserve"> consider closing the abstract with an additional line or two regarding the implications/contributions of the study.</w:t>
      </w:r>
    </w:p>
  </w:comment>
  <w:comment w:id="84" w:author="Author" w:date="2023-04-07T17:33:00Z" w:initials="Editor">
    <w:p w14:paraId="57923F50" w14:textId="7430E903" w:rsidR="008A26B0" w:rsidRPr="003A4AA3" w:rsidRDefault="008A26B0" w:rsidP="00C935B0">
      <w:pPr>
        <w:pStyle w:val="CommentText"/>
        <w:rPr>
          <w:rFonts w:ascii="Times New Roman" w:hAnsi="Times New Roman" w:cs="Times New Roman"/>
        </w:rPr>
      </w:pPr>
      <w:r w:rsidRPr="003A4AA3">
        <w:rPr>
          <w:rStyle w:val="CommentReference"/>
          <w:rFonts w:ascii="Times New Roman" w:hAnsi="Times New Roman" w:cs="Times New Roman"/>
        </w:rPr>
        <w:annotationRef/>
      </w:r>
      <w:r w:rsidRPr="003A4AA3">
        <w:rPr>
          <w:rFonts w:ascii="Times New Roman" w:hAnsi="Times New Roman" w:cs="Times New Roman"/>
          <w:b/>
          <w:bCs/>
        </w:rPr>
        <w:t xml:space="preserve">Remark: </w:t>
      </w:r>
      <w:r w:rsidRPr="003A4AA3">
        <w:rPr>
          <w:rFonts w:ascii="Times New Roman" w:hAnsi="Times New Roman" w:cs="Times New Roman"/>
        </w:rPr>
        <w:t>Please consider including a brief paragraph introducing the content and organization of the remainder of the study for scholarly completeness.</w:t>
      </w:r>
    </w:p>
  </w:comment>
  <w:comment w:id="155" w:author="Author" w:date="2023-04-07T17:33:00Z" w:initials="Editor">
    <w:p w14:paraId="47C1F76E" w14:textId="77777777" w:rsidR="003A4AA3" w:rsidRPr="003A4AA3" w:rsidRDefault="003A4AA3" w:rsidP="003A4AA3">
      <w:pPr>
        <w:pStyle w:val="CommentText"/>
        <w:rPr>
          <w:rFonts w:ascii="Times New Roman" w:hAnsi="Times New Roman" w:cs="Times New Roman"/>
          <w:b/>
          <w:u w:val="single"/>
        </w:rPr>
      </w:pPr>
      <w:r w:rsidRPr="003A4AA3">
        <w:rPr>
          <w:rStyle w:val="CommentReference"/>
          <w:rFonts w:ascii="Times New Roman" w:hAnsi="Times New Roman" w:cs="Times New Roman"/>
        </w:rPr>
        <w:annotationRef/>
      </w:r>
      <w:r w:rsidRPr="003A4AA3">
        <w:rPr>
          <w:rFonts w:ascii="Times New Roman" w:hAnsi="Times New Roman" w:cs="Times New Roman"/>
          <w:b/>
          <w:u w:val="single"/>
        </w:rPr>
        <w:t>Tip: Word and Phrase Choice</w:t>
      </w:r>
    </w:p>
    <w:p w14:paraId="2C31FC39" w14:textId="6909C7B1" w:rsidR="003A4AA3" w:rsidRPr="003A4AA3" w:rsidRDefault="003A4AA3" w:rsidP="003A4AA3">
      <w:pPr>
        <w:pStyle w:val="CommentText"/>
        <w:rPr>
          <w:rFonts w:ascii="Times New Roman" w:hAnsi="Times New Roman" w:cs="Times New Roman"/>
        </w:rPr>
      </w:pPr>
      <w:r w:rsidRPr="003A4AA3">
        <w:rPr>
          <w:rFonts w:ascii="Times New Roman" w:hAnsi="Times New Roman" w:cs="Times New Roman"/>
        </w:rPr>
        <w:t xml:space="preserve">In academic writing, information is presented with accuracy and conciseness. Formal language is a hallmark of academic English. One way to ensure conciseness in expression is converting phrasal verbs to formal words. For example, </w:t>
      </w:r>
      <w:r w:rsidRPr="003A4AA3">
        <w:rPr>
          <w:rFonts w:ascii="Times New Roman" w:hAnsi="Times New Roman" w:cs="Times New Roman"/>
          <w:i/>
        </w:rPr>
        <w:t>point out</w:t>
      </w:r>
      <w:r w:rsidRPr="003A4AA3">
        <w:rPr>
          <w:rFonts w:ascii="Times New Roman" w:hAnsi="Times New Roman" w:cs="Times New Roman"/>
        </w:rPr>
        <w:t xml:space="preserve"> can be replaced with </w:t>
      </w:r>
      <w:r w:rsidRPr="003A4AA3">
        <w:rPr>
          <w:rFonts w:ascii="Times New Roman" w:hAnsi="Times New Roman" w:cs="Times New Roman"/>
          <w:i/>
        </w:rPr>
        <w:t>highlight</w:t>
      </w:r>
      <w:r w:rsidRPr="003A4AA3">
        <w:rPr>
          <w:rFonts w:ascii="Times New Roman" w:hAnsi="Times New Roman" w:cs="Times New Roman"/>
        </w:rPr>
        <w:t>.</w:t>
      </w:r>
    </w:p>
  </w:comment>
  <w:comment w:id="164" w:author="Author" w:date="2023-04-07T17:33:00Z" w:initials="Editor">
    <w:p w14:paraId="72BBB2BA" w14:textId="73D60653" w:rsidR="008F62A0" w:rsidRPr="003A4AA3" w:rsidRDefault="008F62A0" w:rsidP="00B04275">
      <w:pPr>
        <w:pStyle w:val="CommentText"/>
        <w:rPr>
          <w:rFonts w:ascii="Times New Roman" w:hAnsi="Times New Roman" w:cs="Times New Roman"/>
        </w:rPr>
      </w:pPr>
      <w:r w:rsidRPr="003A4AA3">
        <w:rPr>
          <w:rStyle w:val="CommentReference"/>
          <w:rFonts w:ascii="Times New Roman" w:hAnsi="Times New Roman" w:cs="Times New Roman"/>
        </w:rPr>
        <w:annotationRef/>
      </w:r>
      <w:r w:rsidRPr="003A4AA3">
        <w:rPr>
          <w:rFonts w:ascii="Times New Roman" w:hAnsi="Times New Roman" w:cs="Times New Roman"/>
          <w:b/>
          <w:bCs/>
        </w:rPr>
        <w:t xml:space="preserve">Remark: </w:t>
      </w:r>
      <w:r w:rsidR="003A4AA3" w:rsidRPr="003A4AA3">
        <w:rPr>
          <w:rFonts w:ascii="Times New Roman" w:hAnsi="Times New Roman" w:cs="Times New Roman"/>
        </w:rPr>
        <w:t>Consider mentioning the</w:t>
      </w:r>
      <w:r w:rsidRPr="003A4AA3">
        <w:rPr>
          <w:rFonts w:ascii="Times New Roman" w:hAnsi="Times New Roman" w:cs="Times New Roman"/>
        </w:rPr>
        <w:t xml:space="preserve"> study's implications and potential future research directions.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75DAED8" w15:done="0"/>
  <w15:commentEx w15:paraId="268C637D" w15:done="0"/>
  <w15:commentEx w15:paraId="57923F50" w15:done="0"/>
  <w15:commentEx w15:paraId="72BBB2B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D27631" w16cex:dateUtc="2023-04-01T13:21:00Z"/>
  <w16cex:commentExtensible w16cex:durableId="27D2451A" w16cex:dateUtc="2023-04-01T09:52:00Z"/>
  <w16cex:commentExtensible w16cex:durableId="27D25663" w16cex:dateUtc="2023-04-01T11:06:00Z"/>
  <w16cex:commentExtensible w16cex:durableId="27D26845" w16cex:dateUtc="2023-04-01T12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75DAED8" w16cid:durableId="27D27631"/>
  <w16cid:commentId w16cid:paraId="268C637D" w16cid:durableId="27D2451A"/>
  <w16cid:commentId w16cid:paraId="57923F50" w16cid:durableId="27D25663"/>
  <w16cid:commentId w16cid:paraId="72BBB2BA" w16cid:durableId="27D2684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uthor">
    <w15:presenceInfo w15:providerId="None" w15:userId="Auth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BC8"/>
    <w:rsid w:val="0009191C"/>
    <w:rsid w:val="000A1FB3"/>
    <w:rsid w:val="000E43FC"/>
    <w:rsid w:val="000E4F62"/>
    <w:rsid w:val="001155C8"/>
    <w:rsid w:val="002B54ED"/>
    <w:rsid w:val="003A4AA3"/>
    <w:rsid w:val="0040347B"/>
    <w:rsid w:val="004470E9"/>
    <w:rsid w:val="00471A5E"/>
    <w:rsid w:val="004B6E6C"/>
    <w:rsid w:val="005D0FCC"/>
    <w:rsid w:val="00647E73"/>
    <w:rsid w:val="00660EF7"/>
    <w:rsid w:val="006C3E96"/>
    <w:rsid w:val="00726D33"/>
    <w:rsid w:val="0076659E"/>
    <w:rsid w:val="00787BC8"/>
    <w:rsid w:val="008039DA"/>
    <w:rsid w:val="008A2282"/>
    <w:rsid w:val="008A26B0"/>
    <w:rsid w:val="008F62A0"/>
    <w:rsid w:val="00964044"/>
    <w:rsid w:val="00973685"/>
    <w:rsid w:val="009D1A77"/>
    <w:rsid w:val="00A1757B"/>
    <w:rsid w:val="00AA5258"/>
    <w:rsid w:val="00AD1E2D"/>
    <w:rsid w:val="00C112C7"/>
    <w:rsid w:val="00C67827"/>
    <w:rsid w:val="00CD2B93"/>
    <w:rsid w:val="00CE6142"/>
    <w:rsid w:val="00DA094A"/>
    <w:rsid w:val="00DB6C85"/>
    <w:rsid w:val="00DD6456"/>
    <w:rsid w:val="00EB720C"/>
    <w:rsid w:val="00F36AD0"/>
    <w:rsid w:val="00FC756C"/>
    <w:rsid w:val="00FD663A"/>
    <w:rsid w:val="00FF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EB5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E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26D3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26D33"/>
    <w:rPr>
      <w:rFonts w:ascii="Consolas" w:hAnsi="Consolas"/>
      <w:sz w:val="21"/>
      <w:szCs w:val="21"/>
    </w:rPr>
  </w:style>
  <w:style w:type="paragraph" w:styleId="Revision">
    <w:name w:val="Revision"/>
    <w:hidden/>
    <w:uiPriority w:val="99"/>
    <w:semiHidden/>
    <w:rsid w:val="0040347B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CE61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E61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E61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61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6142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A525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A525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0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E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E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26D3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26D33"/>
    <w:rPr>
      <w:rFonts w:ascii="Consolas" w:hAnsi="Consolas"/>
      <w:sz w:val="21"/>
      <w:szCs w:val="21"/>
    </w:rPr>
  </w:style>
  <w:style w:type="paragraph" w:styleId="Revision">
    <w:name w:val="Revision"/>
    <w:hidden/>
    <w:uiPriority w:val="99"/>
    <w:semiHidden/>
    <w:rsid w:val="0040347B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CE61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E61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E61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61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6142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A525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A525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0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E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8F5E5B-A60A-4E0A-AF2C-0B10AFC00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13</Pages>
  <Words>4244</Words>
  <Characters>24195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Author</dc:creator>
  <cp:lastModifiedBy>Author</cp:lastModifiedBy>
  <cp:revision>6</cp:revision>
  <dcterms:created xsi:type="dcterms:W3CDTF">2023-04-01T10:08:00Z</dcterms:created>
  <dcterms:modified xsi:type="dcterms:W3CDTF">2023-04-07T12:10:00Z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Prop">
    <vt:lpwstr>235424a523164907aecae0c9f7df6ab9</vt:lpwstr>
  </property>
</Properties>
</file>